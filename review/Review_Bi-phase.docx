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92EC" w14:textId="68C7069E" w:rsidR="00E47307" w:rsidRDefault="00B231FF" w:rsidP="00A50135">
      <w:pPr>
        <w:pStyle w:val="Title"/>
        <w:spacing w:after="240" w:line="276" w:lineRule="auto"/>
        <w:rPr>
          <w:rFonts w:cs="Times New Roman"/>
          <w:b w:val="0"/>
          <w:color w:val="000000"/>
          <w:szCs w:val="28"/>
        </w:rPr>
      </w:pPr>
      <w:r w:rsidRPr="00E47307">
        <w:rPr>
          <w:rFonts w:cs="Times New Roman"/>
          <w:b w:val="0"/>
          <w:color w:val="000000"/>
          <w:szCs w:val="28"/>
        </w:rPr>
        <w:t>From Disorder to Order: Inheritance of Magnetic Remanence in Tetrataenite Bearing</w:t>
      </w:r>
      <w:r w:rsidR="00A50135">
        <w:rPr>
          <w:rFonts w:cs="Times New Roman"/>
          <w:b w:val="0"/>
          <w:color w:val="000000"/>
          <w:szCs w:val="28"/>
        </w:rPr>
        <w:t xml:space="preserve"> </w:t>
      </w:r>
      <w:r w:rsidRPr="00E47307">
        <w:rPr>
          <w:rFonts w:cs="Times New Roman"/>
          <w:b w:val="0"/>
          <w:color w:val="000000"/>
          <w:szCs w:val="28"/>
        </w:rPr>
        <w:t>Meteorites from</w:t>
      </w:r>
      <w:r w:rsidR="009625D5" w:rsidRPr="00E47307">
        <w:rPr>
          <w:rFonts w:cs="Times New Roman"/>
          <w:b w:val="0"/>
          <w:color w:val="000000"/>
          <w:szCs w:val="28"/>
        </w:rPr>
        <w:t xml:space="preserve"> </w:t>
      </w:r>
      <w:r w:rsidRPr="00E47307">
        <w:rPr>
          <w:rFonts w:cs="Times New Roman"/>
          <w:b w:val="0"/>
          <w:color w:val="000000"/>
          <w:szCs w:val="28"/>
        </w:rPr>
        <w:t>Multi-Phase Micromagnetic Modeling</w:t>
      </w:r>
    </w:p>
    <w:p w14:paraId="7FB206B6" w14:textId="77777777" w:rsidR="00A50135" w:rsidRDefault="00A50135" w:rsidP="00A50135">
      <w:pPr>
        <w:pStyle w:val="Title"/>
        <w:spacing w:before="240" w:line="360" w:lineRule="auto"/>
        <w:rPr>
          <w:rFonts w:cs="Times New Roman"/>
          <w:b w:val="0"/>
          <w:color w:val="000000"/>
          <w:szCs w:val="28"/>
        </w:rPr>
      </w:pPr>
    </w:p>
    <w:p w14:paraId="32BD98B5" w14:textId="6006CB4C" w:rsidR="00B231FF" w:rsidRPr="00E47307" w:rsidRDefault="00B231FF" w:rsidP="00A50135">
      <w:pPr>
        <w:pStyle w:val="Title"/>
        <w:spacing w:before="240" w:line="360" w:lineRule="auto"/>
        <w:rPr>
          <w:rFonts w:cs="Times New Roman"/>
          <w:b w:val="0"/>
          <w:color w:val="000000"/>
          <w:szCs w:val="28"/>
        </w:rPr>
      </w:pPr>
      <w:r w:rsidRPr="00E47307">
        <w:rPr>
          <w:rFonts w:cs="Times New Roman"/>
          <w:b w:val="0"/>
          <w:color w:val="000000"/>
          <w:szCs w:val="28"/>
        </w:rPr>
        <w:t xml:space="preserve">Response to Reviewers </w:t>
      </w:r>
    </w:p>
    <w:p w14:paraId="4AE48D9A" w14:textId="77777777" w:rsidR="00B231FF" w:rsidRPr="00E47307" w:rsidRDefault="00B231FF" w:rsidP="00B231FF">
      <w:pPr>
        <w:pStyle w:val="BodyText"/>
        <w:rPr>
          <w:rFonts w:ascii="Times New Roman" w:hAnsi="Times New Roman" w:cs="Times New Roman"/>
        </w:rPr>
      </w:pPr>
    </w:p>
    <w:p w14:paraId="2E981CFD" w14:textId="0F8275EC" w:rsidR="00B231FF" w:rsidRPr="00E47307" w:rsidRDefault="00B231FF" w:rsidP="009625D5">
      <w:pPr>
        <w:spacing w:after="0"/>
        <w:rPr>
          <w:rFonts w:ascii="Times New Roman" w:hAnsi="Times New Roman" w:cs="Times New Roman"/>
          <w:b/>
        </w:rPr>
      </w:pPr>
      <w:r w:rsidRPr="00E47307">
        <w:rPr>
          <w:rFonts w:ascii="Times New Roman" w:hAnsi="Times New Roman" w:cs="Times New Roman"/>
          <w:b/>
        </w:rPr>
        <w:t>José A. P. M. Devienne</w:t>
      </w:r>
      <w:r w:rsidRPr="00E47307">
        <w:rPr>
          <w:rFonts w:ascii="Times New Roman" w:hAnsi="Times New Roman" w:cs="Times New Roman"/>
          <w:b/>
          <w:vertAlign w:val="superscript"/>
        </w:rPr>
        <w:t>1</w:t>
      </w:r>
      <w:r w:rsidRPr="00E47307">
        <w:rPr>
          <w:rFonts w:ascii="Times New Roman" w:hAnsi="Times New Roman" w:cs="Times New Roman"/>
          <w:b/>
        </w:rPr>
        <w:t>, Thomas A. Berndt</w:t>
      </w:r>
      <w:r w:rsidRPr="00E47307">
        <w:rPr>
          <w:rFonts w:ascii="Times New Roman" w:hAnsi="Times New Roman" w:cs="Times New Roman"/>
          <w:b/>
          <w:vertAlign w:val="superscript"/>
        </w:rPr>
        <w:t>1</w:t>
      </w:r>
      <w:r w:rsidRPr="00E47307">
        <w:rPr>
          <w:rFonts w:ascii="Times New Roman" w:hAnsi="Times New Roman" w:cs="Times New Roman"/>
          <w:b/>
        </w:rPr>
        <w:t>, Wyn Williams</w:t>
      </w:r>
      <w:r w:rsidRPr="00E47307">
        <w:rPr>
          <w:rFonts w:ascii="Times New Roman" w:hAnsi="Times New Roman" w:cs="Times New Roman"/>
          <w:b/>
          <w:vertAlign w:val="superscript"/>
        </w:rPr>
        <w:t>2</w:t>
      </w:r>
      <w:r w:rsidRPr="00E47307">
        <w:rPr>
          <w:rFonts w:ascii="Times New Roman" w:hAnsi="Times New Roman" w:cs="Times New Roman"/>
          <w:b/>
        </w:rPr>
        <w:t xml:space="preserve">, </w:t>
      </w:r>
      <w:proofErr w:type="spellStart"/>
      <w:r w:rsidRPr="00E47307">
        <w:rPr>
          <w:rFonts w:ascii="Times New Roman" w:hAnsi="Times New Roman" w:cs="Times New Roman"/>
          <w:b/>
        </w:rPr>
        <w:t>Shichu</w:t>
      </w:r>
      <w:proofErr w:type="spellEnd"/>
      <w:r w:rsidRPr="00E47307">
        <w:rPr>
          <w:rFonts w:ascii="Times New Roman" w:hAnsi="Times New Roman" w:cs="Times New Roman"/>
          <w:b/>
        </w:rPr>
        <w:t xml:space="preserve"> Chen</w:t>
      </w:r>
      <w:r w:rsidRPr="00E47307">
        <w:rPr>
          <w:rFonts w:ascii="Times New Roman" w:hAnsi="Times New Roman" w:cs="Times New Roman"/>
          <w:b/>
          <w:vertAlign w:val="superscript"/>
        </w:rPr>
        <w:t>1</w:t>
      </w:r>
    </w:p>
    <w:p w14:paraId="1C9CE975" w14:textId="3818E96A" w:rsidR="00B231FF" w:rsidRPr="00E47307" w:rsidRDefault="00B231FF" w:rsidP="009625D5">
      <w:pPr>
        <w:spacing w:after="0"/>
        <w:rPr>
          <w:rFonts w:ascii="Times New Roman" w:hAnsi="Times New Roman" w:cs="Times New Roman"/>
        </w:rPr>
      </w:pPr>
      <w:r w:rsidRPr="00E47307">
        <w:rPr>
          <w:rFonts w:ascii="Times New Roman" w:hAnsi="Times New Roman" w:cs="Times New Roman"/>
          <w:vertAlign w:val="superscript"/>
        </w:rPr>
        <w:t>1</w:t>
      </w:r>
      <w:r w:rsidR="00A50135">
        <w:rPr>
          <w:rFonts w:ascii="Times New Roman" w:hAnsi="Times New Roman" w:cs="Times New Roman"/>
          <w:vertAlign w:val="superscript"/>
        </w:rPr>
        <w:t xml:space="preserve"> </w:t>
      </w:r>
      <w:r w:rsidRPr="00E47307">
        <w:rPr>
          <w:rFonts w:ascii="Times New Roman" w:hAnsi="Times New Roman" w:cs="Times New Roman"/>
        </w:rPr>
        <w:t>Department of Geophysics, School of Earth and Space Sciences, Peking University, Beijing 100871, PR China</w:t>
      </w:r>
    </w:p>
    <w:p w14:paraId="4AB4F549" w14:textId="2EBF6133" w:rsidR="00B231FF" w:rsidRPr="00E47307" w:rsidRDefault="00B231FF" w:rsidP="009625D5">
      <w:pPr>
        <w:spacing w:after="0"/>
        <w:rPr>
          <w:rFonts w:ascii="Times New Roman" w:hAnsi="Times New Roman" w:cs="Times New Roman"/>
        </w:rPr>
      </w:pPr>
      <w:r w:rsidRPr="00E47307">
        <w:rPr>
          <w:rFonts w:ascii="Times New Roman" w:hAnsi="Times New Roman" w:cs="Times New Roman"/>
          <w:vertAlign w:val="superscript"/>
        </w:rPr>
        <w:t>2</w:t>
      </w:r>
      <w:r w:rsidR="00A50135">
        <w:rPr>
          <w:rFonts w:ascii="Times New Roman" w:hAnsi="Times New Roman" w:cs="Times New Roman"/>
          <w:vertAlign w:val="superscript"/>
        </w:rPr>
        <w:t xml:space="preserve"> </w:t>
      </w:r>
      <w:r w:rsidRPr="00E47307">
        <w:rPr>
          <w:rFonts w:ascii="Times New Roman" w:hAnsi="Times New Roman" w:cs="Times New Roman"/>
        </w:rPr>
        <w:t xml:space="preserve">School of </w:t>
      </w:r>
      <w:proofErr w:type="spellStart"/>
      <w:r w:rsidRPr="00E47307">
        <w:rPr>
          <w:rFonts w:ascii="Times New Roman" w:hAnsi="Times New Roman" w:cs="Times New Roman"/>
        </w:rPr>
        <w:t>GeoSciences</w:t>
      </w:r>
      <w:proofErr w:type="spellEnd"/>
      <w:r w:rsidRPr="00E47307">
        <w:rPr>
          <w:rFonts w:ascii="Times New Roman" w:hAnsi="Times New Roman" w:cs="Times New Roman"/>
        </w:rPr>
        <w:t>, The University of Edinburgh, Edinburgh EH93FE, UK</w:t>
      </w:r>
    </w:p>
    <w:p w14:paraId="4C239F74" w14:textId="623604AA" w:rsidR="00B231FF" w:rsidRDefault="00B231FF" w:rsidP="00B231FF">
      <w:pPr>
        <w:rPr>
          <w:rFonts w:ascii="Times New Roman" w:hAnsi="Times New Roman" w:cs="Times New Roman"/>
        </w:rPr>
      </w:pPr>
      <w:r w:rsidRPr="00E47307">
        <w:rPr>
          <w:rFonts w:ascii="Times New Roman" w:hAnsi="Times New Roman" w:cs="Times New Roman"/>
        </w:rPr>
        <w:t>Corresponding author: José Devienne (</w:t>
      </w:r>
      <w:hyperlink r:id="rId5">
        <w:r w:rsidRPr="00E47307">
          <w:rPr>
            <w:rStyle w:val="Hyperlink"/>
            <w:rFonts w:ascii="Times New Roman" w:hAnsi="Times New Roman" w:cs="Times New Roman"/>
          </w:rPr>
          <w:t>d</w:t>
        </w:r>
      </w:hyperlink>
      <w:r w:rsidRPr="00E47307">
        <w:rPr>
          <w:rStyle w:val="Hyperlink"/>
          <w:rFonts w:ascii="Times New Roman" w:hAnsi="Times New Roman" w:cs="Times New Roman"/>
        </w:rPr>
        <w:t>evienne@stu.pku.edu.cn</w:t>
      </w:r>
      <w:r w:rsidRPr="00E47307">
        <w:rPr>
          <w:rFonts w:ascii="Times New Roman" w:hAnsi="Times New Roman" w:cs="Times New Roman"/>
        </w:rPr>
        <w:t xml:space="preserve">) </w:t>
      </w:r>
    </w:p>
    <w:p w14:paraId="238255F4" w14:textId="77777777" w:rsidR="00E47307" w:rsidRPr="00E47307" w:rsidRDefault="00E47307" w:rsidP="00B231FF">
      <w:pPr>
        <w:rPr>
          <w:rFonts w:ascii="Times New Roman" w:hAnsi="Times New Roman" w:cs="Times New Roman"/>
        </w:rPr>
      </w:pPr>
    </w:p>
    <w:p w14:paraId="0DA8F59E" w14:textId="0CF59D53" w:rsidR="00B231FF" w:rsidRPr="00E47307" w:rsidRDefault="00B231FF" w:rsidP="00B231FF">
      <w:pPr>
        <w:ind w:firstLine="708"/>
        <w:jc w:val="both"/>
        <w:rPr>
          <w:rFonts w:ascii="Times New Roman" w:hAnsi="Times New Roman" w:cs="Times New Roman"/>
        </w:rPr>
      </w:pPr>
      <w:r w:rsidRPr="00E47307">
        <w:rPr>
          <w:rFonts w:ascii="Times New Roman" w:eastAsia="SimSun" w:hAnsi="Times New Roman" w:cs="Times New Roman"/>
          <w:shd w:val="clear" w:color="auto" w:fill="FFFFFF"/>
        </w:rPr>
        <w:t>We are resubmitting the revised manuscript entitled “</w:t>
      </w:r>
      <w:r w:rsidR="00311269">
        <w:rPr>
          <w:rFonts w:ascii="Times New Roman" w:eastAsia="SimSun" w:hAnsi="Times New Roman" w:cs="Times New Roman"/>
          <w:shd w:val="clear" w:color="auto" w:fill="FFFFFF"/>
        </w:rPr>
        <w:t>From Disorder to Order: Inheritance of Magnetic Remanence in Tetrataenite Bearing Meteorites from Multi-Phase Micromagnetic Modeling</w:t>
      </w:r>
      <w:r w:rsidRPr="00E47307">
        <w:rPr>
          <w:rFonts w:ascii="Times New Roman" w:eastAsia="SimSun" w:hAnsi="Times New Roman" w:cs="Times New Roman"/>
          <w:shd w:val="clear" w:color="auto" w:fill="FFFFFF"/>
        </w:rPr>
        <w:t xml:space="preserve">”. We would like to thank both referees for revising our manuscript and for their valuable comments. We have addressed our responses to their comments below and we believe that their criticisms were constructive and led to better readability and overall quality of the manuscript. </w:t>
      </w:r>
    </w:p>
    <w:p w14:paraId="3E8A06E2" w14:textId="77777777" w:rsidR="0034744D" w:rsidRPr="00E47307" w:rsidRDefault="0034744D" w:rsidP="0034744D">
      <w:pPr>
        <w:spacing w:after="0"/>
        <w:rPr>
          <w:rFonts w:ascii="Times New Roman" w:hAnsi="Times New Roman" w:cs="Times New Roman"/>
        </w:rPr>
      </w:pPr>
    </w:p>
    <w:p w14:paraId="2CAE76AA" w14:textId="0E397D76" w:rsidR="00D51DAC" w:rsidRPr="00A01FCB" w:rsidRDefault="00D51DAC" w:rsidP="0034744D">
      <w:pPr>
        <w:spacing w:after="0"/>
        <w:rPr>
          <w:rFonts w:ascii="Times New Roman" w:hAnsi="Times New Roman" w:cs="Times New Roman"/>
          <w:b/>
          <w:bCs/>
        </w:rPr>
      </w:pPr>
      <w:r w:rsidRPr="00A01FCB">
        <w:rPr>
          <w:rFonts w:ascii="Times New Roman" w:hAnsi="Times New Roman" w:cs="Times New Roman"/>
          <w:b/>
          <w:bCs/>
        </w:rPr>
        <w:t>Reviewer 1</w:t>
      </w:r>
    </w:p>
    <w:p w14:paraId="631F9190" w14:textId="77777777" w:rsidR="0034744D" w:rsidRPr="00E47307" w:rsidRDefault="0034744D" w:rsidP="0034744D">
      <w:pPr>
        <w:spacing w:after="0"/>
        <w:rPr>
          <w:rFonts w:ascii="Times New Roman" w:hAnsi="Times New Roman" w:cs="Times New Roman"/>
        </w:rPr>
      </w:pPr>
    </w:p>
    <w:p w14:paraId="1363B8CD" w14:textId="7A33D038" w:rsidR="00D51DAC" w:rsidRPr="00E47307" w:rsidRDefault="00347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1</w:t>
      </w:r>
      <w:commentRangeStart w:id="0"/>
      <w:r w:rsidRPr="00E47307">
        <w:rPr>
          <w:rFonts w:ascii="Times New Roman" w:hAnsi="Times New Roman" w:cs="Times New Roman"/>
          <w:color w:val="000000"/>
          <w:shd w:val="clear" w:color="auto" w:fill="FFFFFF"/>
        </w:rPr>
        <w:t xml:space="preserve">. Line 16. "Iron meteorites are believed to be fragments of mantle-stripped planetary cores". Does this statement strictly apply to all iron meteorites? Are there not some irons thought to have originated in other ways (e.g. evidence that IABs formed as isolated pools within the parent body; Ruzicka A. (2014) Silicate-bearing iron meteorites and their </w:t>
      </w:r>
      <w:r w:rsidRPr="0008153A">
        <w:rPr>
          <w:rFonts w:ascii="Times New Roman" w:hAnsi="Times New Roman" w:cs="Times New Roman"/>
          <w:color w:val="000000"/>
          <w:u w:val="single"/>
          <w:shd w:val="clear" w:color="auto" w:fill="FFFFFF"/>
        </w:rPr>
        <w:t>implications</w:t>
      </w:r>
      <w:r w:rsidRPr="00E47307">
        <w:rPr>
          <w:rFonts w:ascii="Times New Roman" w:hAnsi="Times New Roman" w:cs="Times New Roman"/>
          <w:color w:val="000000"/>
          <w:shd w:val="clear" w:color="auto" w:fill="FFFFFF"/>
        </w:rPr>
        <w:t xml:space="preserve"> for the evolution of </w:t>
      </w:r>
      <w:proofErr w:type="spellStart"/>
      <w:r w:rsidRPr="00E47307">
        <w:rPr>
          <w:rFonts w:ascii="Times New Roman" w:hAnsi="Times New Roman" w:cs="Times New Roman"/>
          <w:color w:val="000000"/>
          <w:shd w:val="clear" w:color="auto" w:fill="FFFFFF"/>
        </w:rPr>
        <w:t>asteroidal</w:t>
      </w:r>
      <w:proofErr w:type="spellEnd"/>
      <w:r w:rsidRPr="00E47307">
        <w:rPr>
          <w:rFonts w:ascii="Times New Roman" w:hAnsi="Times New Roman" w:cs="Times New Roman"/>
          <w:color w:val="000000"/>
          <w:shd w:val="clear" w:color="auto" w:fill="FFFFFF"/>
        </w:rPr>
        <w:t xml:space="preserve"> parent bodies. Chem. </w:t>
      </w:r>
      <w:proofErr w:type="spellStart"/>
      <w:r w:rsidRPr="00E47307">
        <w:rPr>
          <w:rFonts w:ascii="Times New Roman" w:hAnsi="Times New Roman" w:cs="Times New Roman"/>
          <w:color w:val="000000"/>
          <w:shd w:val="clear" w:color="auto" w:fill="FFFFFF"/>
        </w:rPr>
        <w:t>Erde</w:t>
      </w:r>
      <w:proofErr w:type="spellEnd"/>
      <w:r w:rsidRPr="00E47307">
        <w:rPr>
          <w:rFonts w:ascii="Times New Roman" w:hAnsi="Times New Roman" w:cs="Times New Roman"/>
          <w:color w:val="000000"/>
          <w:shd w:val="clear" w:color="auto" w:fill="FFFFFF"/>
        </w:rPr>
        <w:t xml:space="preserve"> Geochem. 74, 3-48.)</w:t>
      </w:r>
      <w:commentRangeEnd w:id="0"/>
      <w:r w:rsidR="00DF4EB7">
        <w:rPr>
          <w:rStyle w:val="CommentReference"/>
        </w:rPr>
        <w:commentReference w:id="0"/>
      </w:r>
    </w:p>
    <w:p w14:paraId="6A347C27" w14:textId="17E76AE7" w:rsidR="00D13293" w:rsidRPr="00E47307" w:rsidRDefault="0034744D" w:rsidP="00551298">
      <w:pPr>
        <w:spacing w:before="240"/>
        <w:ind w:firstLine="720"/>
        <w:jc w:val="both"/>
        <w:rPr>
          <w:rFonts w:ascii="Times New Roman" w:hAnsi="Times New Roman" w:cs="Times New Roman"/>
        </w:rPr>
      </w:pPr>
      <w:r w:rsidRPr="00E47307">
        <w:rPr>
          <w:rFonts w:ascii="Times New Roman" w:hAnsi="Times New Roman" w:cs="Times New Roman"/>
        </w:rPr>
        <w:t xml:space="preserve">A: Thanks for pointing out. The text was updated. </w:t>
      </w:r>
    </w:p>
    <w:p w14:paraId="4DB66F50" w14:textId="77777777" w:rsidR="00F44167" w:rsidRPr="00E47307" w:rsidRDefault="00F44167" w:rsidP="003F2183">
      <w:pPr>
        <w:ind w:firstLine="720"/>
        <w:jc w:val="both"/>
        <w:rPr>
          <w:rFonts w:ascii="Times New Roman" w:hAnsi="Times New Roman" w:cs="Times New Roman"/>
        </w:rPr>
      </w:pPr>
    </w:p>
    <w:p w14:paraId="18836F6A" w14:textId="0555EA43" w:rsidR="00E95F80" w:rsidRPr="00E47307" w:rsidRDefault="00D13293" w:rsidP="00E95F80">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2. Line 65. 40 nm sounds a little high to me. Our calculations had the SD threshold more in the 20-25 nm range. Looking at the SI for Devienne et al. 2023 I see a similar value of equidimensional particles. I think it would be helpful to be specific about the threshold size, i.e. when talking about a threshold, specify what shape of particle it refers to.</w:t>
      </w:r>
    </w:p>
    <w:p w14:paraId="0332BBFD" w14:textId="0F73F440" w:rsidR="00D13293" w:rsidRPr="00E47307" w:rsidRDefault="00D13293" w:rsidP="00E95F80">
      <w:pPr>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The sizes are expressed in equivalent spherical volume diameter</w:t>
      </w:r>
      <w:r w:rsidR="0061375D" w:rsidRPr="00E47307">
        <w:rPr>
          <w:rFonts w:ascii="Times New Roman" w:hAnsi="Times New Roman" w:cs="Times New Roman"/>
          <w:color w:val="000000"/>
          <w:shd w:val="clear" w:color="auto" w:fill="FFFFFF"/>
        </w:rPr>
        <w:t xml:space="preserve"> (ESVD)</w:t>
      </w:r>
      <w:r w:rsidRPr="00E47307">
        <w:rPr>
          <w:rFonts w:ascii="Times New Roman" w:hAnsi="Times New Roman" w:cs="Times New Roman"/>
          <w:color w:val="000000"/>
          <w:shd w:val="clear" w:color="auto" w:fill="FFFFFF"/>
        </w:rPr>
        <w:t>, so 40 nm sized particles have a volume equivalent to a sphere with a 40 nm diameter. I just noticed that it was not stated in the paper</w:t>
      </w:r>
      <w:r w:rsidR="0061375D" w:rsidRPr="00E47307">
        <w:rPr>
          <w:rFonts w:ascii="Times New Roman" w:hAnsi="Times New Roman" w:cs="Times New Roman"/>
          <w:color w:val="000000"/>
          <w:shd w:val="clear" w:color="auto" w:fill="FFFFFF"/>
        </w:rPr>
        <w:t xml:space="preserve">, so I just included it (please, see </w:t>
      </w:r>
      <w:r w:rsidR="003F2183" w:rsidRPr="00E47307">
        <w:rPr>
          <w:rFonts w:ascii="Times New Roman" w:hAnsi="Times New Roman" w:cs="Times New Roman"/>
          <w:color w:val="000000"/>
          <w:shd w:val="clear" w:color="auto" w:fill="FFFFFF"/>
        </w:rPr>
        <w:t>section 2.1, L. 110</w:t>
      </w:r>
      <w:r w:rsidR="00863DDE">
        <w:rPr>
          <w:rFonts w:ascii="Times New Roman" w:hAnsi="Times New Roman" w:cs="Times New Roman"/>
          <w:color w:val="000000"/>
          <w:shd w:val="clear" w:color="auto" w:fill="FFFFFF"/>
        </w:rPr>
        <w:t>-111</w:t>
      </w:r>
      <w:r w:rsidR="0061375D" w:rsidRPr="00E47307">
        <w:rPr>
          <w:rFonts w:ascii="Times New Roman" w:hAnsi="Times New Roman" w:cs="Times New Roman"/>
          <w:color w:val="000000"/>
          <w:shd w:val="clear" w:color="auto" w:fill="FFFFFF"/>
        </w:rPr>
        <w:t>)</w:t>
      </w:r>
      <w:r w:rsidRPr="00E47307">
        <w:rPr>
          <w:rFonts w:ascii="Times New Roman" w:hAnsi="Times New Roman" w:cs="Times New Roman"/>
          <w:color w:val="000000"/>
          <w:shd w:val="clear" w:color="auto" w:fill="FFFFFF"/>
        </w:rPr>
        <w:t xml:space="preserve">. </w:t>
      </w:r>
      <w:r w:rsidR="0061375D" w:rsidRPr="00E47307">
        <w:rPr>
          <w:rFonts w:ascii="Times New Roman" w:hAnsi="Times New Roman" w:cs="Times New Roman"/>
          <w:color w:val="000000"/>
          <w:shd w:val="clear" w:color="auto" w:fill="FFFFFF"/>
        </w:rPr>
        <w:t xml:space="preserve">In Devienne et al., 2023 we assessed the SD size range for taenite particles also as a function of elongation; we observed SD forming up to ~40 nm (e.g., see Fig. S1g in Devienne et al., 2023). </w:t>
      </w:r>
      <w:r w:rsidR="003F2183" w:rsidRPr="00E47307">
        <w:rPr>
          <w:rFonts w:ascii="Times New Roman" w:hAnsi="Times New Roman" w:cs="Times New Roman"/>
          <w:color w:val="000000"/>
          <w:shd w:val="clear" w:color="auto" w:fill="FFFFFF"/>
        </w:rPr>
        <w:t xml:space="preserve">I do agree, however, that this can be more clearly stated in the text. </w:t>
      </w:r>
      <w:r w:rsidR="00863DDE">
        <w:rPr>
          <w:rFonts w:ascii="Times New Roman" w:hAnsi="Times New Roman" w:cs="Times New Roman"/>
          <w:color w:val="000000"/>
          <w:shd w:val="clear" w:color="auto" w:fill="FFFFFF"/>
        </w:rPr>
        <w:t>The text is updated.</w:t>
      </w:r>
      <w:r w:rsidR="003F2183" w:rsidRPr="00E47307">
        <w:rPr>
          <w:rFonts w:ascii="Times New Roman" w:hAnsi="Times New Roman" w:cs="Times New Roman"/>
          <w:color w:val="000000"/>
          <w:shd w:val="clear" w:color="auto" w:fill="FFFFFF"/>
        </w:rPr>
        <w:t xml:space="preserve"> </w:t>
      </w:r>
    </w:p>
    <w:p w14:paraId="28BECDDE" w14:textId="77777777" w:rsidR="00F44167" w:rsidRPr="00E47307" w:rsidRDefault="00F44167" w:rsidP="003F2183">
      <w:pPr>
        <w:ind w:left="720"/>
        <w:jc w:val="both"/>
        <w:rPr>
          <w:rFonts w:ascii="Times New Roman" w:hAnsi="Times New Roman" w:cs="Times New Roman"/>
          <w:color w:val="000000"/>
          <w:shd w:val="clear" w:color="auto" w:fill="FFFFFF"/>
        </w:rPr>
      </w:pPr>
    </w:p>
    <w:p w14:paraId="21042A48" w14:textId="55F06B8A" w:rsidR="003F2183" w:rsidRPr="00E47307" w:rsidRDefault="00C8702C"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3. Line 83. "</w:t>
      </w:r>
      <w:commentRangeStart w:id="1"/>
      <w:r w:rsidRPr="00E47307">
        <w:rPr>
          <w:rFonts w:ascii="Times New Roman" w:hAnsi="Times New Roman" w:cs="Times New Roman"/>
          <w:color w:val="000000"/>
          <w:shd w:val="clear" w:color="auto" w:fill="FFFFFF"/>
        </w:rPr>
        <w:t xml:space="preserve">Experimental evidence for nucleation and growth" One way to determine this is via group theoretical analysis of the group-subgroup relationship between the space groups of </w:t>
      </w:r>
      <w:proofErr w:type="gramStart"/>
      <w:r w:rsidRPr="00E47307">
        <w:rPr>
          <w:rFonts w:ascii="Times New Roman" w:hAnsi="Times New Roman" w:cs="Times New Roman"/>
          <w:color w:val="000000"/>
          <w:shd w:val="clear" w:color="auto" w:fill="FFFFFF"/>
        </w:rPr>
        <w:t>taenite</w:t>
      </w:r>
      <w:proofErr w:type="gramEnd"/>
      <w:r w:rsidRPr="00E47307">
        <w:rPr>
          <w:rFonts w:ascii="Times New Roman" w:hAnsi="Times New Roman" w:cs="Times New Roman"/>
          <w:color w:val="000000"/>
          <w:shd w:val="clear" w:color="auto" w:fill="FFFFFF"/>
        </w:rPr>
        <w:t xml:space="preserve"> and </w:t>
      </w:r>
      <w:r w:rsidRPr="00E47307">
        <w:rPr>
          <w:rFonts w:ascii="Times New Roman" w:hAnsi="Times New Roman" w:cs="Times New Roman"/>
          <w:color w:val="000000"/>
          <w:shd w:val="clear" w:color="auto" w:fill="FFFFFF"/>
        </w:rPr>
        <w:lastRenderedPageBreak/>
        <w:t xml:space="preserve">tetrataenite. I worked with Chris Howard, who is an expert in group theory. Using the ISOTROPY package, he determined that, according to group theory, the transition MUST be 1st order. </w:t>
      </w:r>
      <w:r w:rsidR="00FA49AC" w:rsidRPr="00E47307">
        <w:rPr>
          <w:rFonts w:ascii="Times New Roman" w:hAnsi="Times New Roman" w:cs="Times New Roman"/>
          <w:color w:val="000000"/>
          <w:shd w:val="clear" w:color="auto" w:fill="FFFFFF"/>
        </w:rPr>
        <w:t>Unfortunately,</w:t>
      </w:r>
      <w:r w:rsidRPr="00E47307">
        <w:rPr>
          <w:rFonts w:ascii="Times New Roman" w:hAnsi="Times New Roman" w:cs="Times New Roman"/>
          <w:color w:val="000000"/>
          <w:shd w:val="clear" w:color="auto" w:fill="FFFFFF"/>
        </w:rPr>
        <w:t xml:space="preserve"> this was not published formally, so remains a pers comm. However, if correct, it means the approach used here is indeed the correct one, and the approach used by </w:t>
      </w:r>
      <w:proofErr w:type="spellStart"/>
      <w:r w:rsidRPr="00E47307">
        <w:rPr>
          <w:rFonts w:ascii="Times New Roman" w:hAnsi="Times New Roman" w:cs="Times New Roman"/>
          <w:color w:val="000000"/>
          <w:shd w:val="clear" w:color="auto" w:fill="FFFFFF"/>
        </w:rPr>
        <w:t>Einsle</w:t>
      </w:r>
      <w:proofErr w:type="spellEnd"/>
      <w:r w:rsidRPr="00E47307">
        <w:rPr>
          <w:rFonts w:ascii="Times New Roman" w:hAnsi="Times New Roman" w:cs="Times New Roman"/>
          <w:color w:val="000000"/>
          <w:shd w:val="clear" w:color="auto" w:fill="FFFFFF"/>
        </w:rPr>
        <w:t xml:space="preserve"> et al is not correct. You could include this as an indirect pers. comm. from me or perhaps better reach out directly to Chris (</w:t>
      </w:r>
      <w:hyperlink r:id="rId10" w:tgtFrame="_blank" w:history="1">
        <w:r w:rsidRPr="00E47307">
          <w:rPr>
            <w:rStyle w:val="Hyperlink"/>
            <w:rFonts w:ascii="Times New Roman" w:hAnsi="Times New Roman" w:cs="Times New Roman"/>
            <w:color w:val="1155CC"/>
          </w:rPr>
          <w:t>chris.howard@newcastle.edu.au</w:t>
        </w:r>
      </w:hyperlink>
      <w:r w:rsidRPr="00E47307">
        <w:rPr>
          <w:rFonts w:ascii="Times New Roman" w:hAnsi="Times New Roman" w:cs="Times New Roman"/>
          <w:color w:val="000000"/>
          <w:shd w:val="clear" w:color="auto" w:fill="FFFFFF"/>
        </w:rPr>
        <w:t>) to ask about the proof.</w:t>
      </w:r>
      <w:commentRangeEnd w:id="1"/>
      <w:r w:rsidR="000A7E06">
        <w:rPr>
          <w:rStyle w:val="CommentReference"/>
        </w:rPr>
        <w:commentReference w:id="1"/>
      </w:r>
    </w:p>
    <w:p w14:paraId="00764F85" w14:textId="6D39D463" w:rsidR="00C8702C" w:rsidRPr="001C276C" w:rsidRDefault="00C8702C" w:rsidP="001C276C">
      <w:pPr>
        <w:spacing w:before="240"/>
        <w:ind w:left="720"/>
        <w:jc w:val="both"/>
        <w:rPr>
          <w:rFonts w:ascii="Times New Roman" w:hAnsi="Times New Roman" w:cs="Times New Roman"/>
          <w:shd w:val="clear" w:color="auto" w:fill="FFFFFF"/>
        </w:rPr>
      </w:pPr>
      <w:r w:rsidRPr="001C276C">
        <w:rPr>
          <w:rFonts w:ascii="Times New Roman" w:hAnsi="Times New Roman" w:cs="Times New Roman"/>
          <w:shd w:val="clear" w:color="auto" w:fill="FFFFFF"/>
        </w:rPr>
        <w:t xml:space="preserve">A: </w:t>
      </w:r>
      <w:r w:rsidR="006361DC" w:rsidRPr="001C276C">
        <w:rPr>
          <w:rFonts w:ascii="Times New Roman" w:hAnsi="Times New Roman" w:cs="Times New Roman"/>
          <w:shd w:val="clear" w:color="auto" w:fill="FFFFFF"/>
        </w:rPr>
        <w:t xml:space="preserve">Thanks for sharing this information. </w:t>
      </w:r>
      <w:r w:rsidR="001C276C" w:rsidRPr="001C276C">
        <w:rPr>
          <w:rFonts w:ascii="Times New Roman" w:hAnsi="Times New Roman" w:cs="Times New Roman"/>
          <w:shd w:val="clear" w:color="auto" w:fill="FFFFFF"/>
        </w:rPr>
        <w:t>The nature of the 1</w:t>
      </w:r>
      <w:r w:rsidR="001C276C" w:rsidRPr="001C276C">
        <w:rPr>
          <w:rFonts w:ascii="Times New Roman" w:hAnsi="Times New Roman" w:cs="Times New Roman"/>
          <w:shd w:val="clear" w:color="auto" w:fill="FFFFFF"/>
          <w:vertAlign w:val="superscript"/>
        </w:rPr>
        <w:t>st</w:t>
      </w:r>
      <w:r w:rsidR="001C276C" w:rsidRPr="001C276C">
        <w:rPr>
          <w:rFonts w:ascii="Times New Roman" w:hAnsi="Times New Roman" w:cs="Times New Roman"/>
          <w:shd w:val="clear" w:color="auto" w:fill="FFFFFF"/>
        </w:rPr>
        <w:t xml:space="preserve"> order A1 to L1</w:t>
      </w:r>
      <w:r w:rsidR="001C276C" w:rsidRPr="001C276C">
        <w:rPr>
          <w:rFonts w:ascii="Times New Roman" w:hAnsi="Times New Roman" w:cs="Times New Roman"/>
          <w:shd w:val="clear" w:color="auto" w:fill="FFFFFF"/>
          <w:vertAlign w:val="subscript"/>
        </w:rPr>
        <w:t>0</w:t>
      </w:r>
      <w:r w:rsidR="001C276C" w:rsidRPr="001C276C">
        <w:rPr>
          <w:rFonts w:ascii="Times New Roman" w:hAnsi="Times New Roman" w:cs="Times New Roman"/>
          <w:shd w:val="clear" w:color="auto" w:fill="FFFFFF"/>
        </w:rPr>
        <w:t xml:space="preserve"> phase transition in FeNi alloy is also included in the references cited in the text: “</w:t>
      </w:r>
      <w:r w:rsidR="001C276C" w:rsidRPr="001C276C">
        <w:rPr>
          <w:rFonts w:ascii="Times New Roman" w:hAnsi="Times New Roman" w:cs="Times New Roman"/>
        </w:rPr>
        <w:t>The chemically ordered structure is the thermodynamically stable phase below a critical temperature </w:t>
      </w:r>
      <w:r w:rsidR="001C276C" w:rsidRPr="001C276C">
        <w:rPr>
          <w:rStyle w:val="Emphasis"/>
          <w:rFonts w:ascii="Times New Roman" w:hAnsi="Times New Roman" w:cs="Times New Roman"/>
          <w:bdr w:val="none" w:sz="0" w:space="0" w:color="auto" w:frame="1"/>
        </w:rPr>
        <w:t>T</w:t>
      </w:r>
      <w:r w:rsidR="001C276C" w:rsidRPr="001C276C">
        <w:rPr>
          <w:rFonts w:ascii="Times New Roman" w:hAnsi="Times New Roman" w:cs="Times New Roman"/>
          <w:bdr w:val="none" w:sz="0" w:space="0" w:color="auto" w:frame="1"/>
          <w:vertAlign w:val="subscript"/>
        </w:rPr>
        <w:t>CR</w:t>
      </w:r>
      <w:r w:rsidR="001C276C" w:rsidRPr="001C276C">
        <w:rPr>
          <w:rFonts w:ascii="Times New Roman" w:hAnsi="Times New Roman" w:cs="Times New Roman"/>
        </w:rPr>
        <w:t xml:space="preserve">; in this structure each crystal lattice site has a different probability of being occupied by one of the two atom types. In ferromagnetic systems, the critical order–disorder temperature can vary rather widely and marks a thermodynamically first-order phase transition in the Ehrenfest sense” (Lewis et al., 2014). </w:t>
      </w:r>
      <w:r w:rsidR="001C276C">
        <w:rPr>
          <w:rFonts w:ascii="Times New Roman" w:hAnsi="Times New Roman" w:cs="Times New Roman"/>
        </w:rPr>
        <w:t xml:space="preserve"> </w:t>
      </w:r>
      <w:r w:rsidR="00B21617">
        <w:rPr>
          <w:rFonts w:ascii="Times New Roman" w:hAnsi="Times New Roman" w:cs="Times New Roman"/>
        </w:rPr>
        <w:t>Therefore, I decided to keep this sentence unaltered.</w:t>
      </w:r>
    </w:p>
    <w:p w14:paraId="15FF1C15" w14:textId="77777777" w:rsidR="00F44167" w:rsidRPr="00E47307" w:rsidRDefault="00F44167" w:rsidP="00C8702C">
      <w:pPr>
        <w:ind w:firstLine="720"/>
        <w:jc w:val="both"/>
        <w:rPr>
          <w:rFonts w:ascii="Times New Roman" w:hAnsi="Times New Roman" w:cs="Times New Roman"/>
          <w:color w:val="000000"/>
          <w:shd w:val="clear" w:color="auto" w:fill="FFFFFF"/>
        </w:rPr>
      </w:pPr>
    </w:p>
    <w:p w14:paraId="2C4C7161" w14:textId="2708DF97" w:rsidR="00C8702C" w:rsidRPr="00E47307" w:rsidRDefault="00C8702C"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4. Line 103. </w:t>
      </w:r>
      <w:commentRangeStart w:id="2"/>
      <w:r w:rsidRPr="00E47307">
        <w:rPr>
          <w:rFonts w:ascii="Times New Roman" w:hAnsi="Times New Roman" w:cs="Times New Roman"/>
          <w:color w:val="000000"/>
          <w:shd w:val="clear" w:color="auto" w:fill="FFFFFF"/>
        </w:rPr>
        <w:t xml:space="preserve">"Ellipsoidal shapes". The tomography indicates that in general shapes are far more complex. I think it would be good to </w:t>
      </w:r>
      <w:r w:rsidR="00FA49AC" w:rsidRPr="00E47307">
        <w:rPr>
          <w:rFonts w:ascii="Times New Roman" w:hAnsi="Times New Roman" w:cs="Times New Roman"/>
          <w:color w:val="000000"/>
          <w:shd w:val="clear" w:color="auto" w:fill="FFFFFF"/>
        </w:rPr>
        <w:t>recognize</w:t>
      </w:r>
      <w:r w:rsidRPr="00E47307">
        <w:rPr>
          <w:rFonts w:ascii="Times New Roman" w:hAnsi="Times New Roman" w:cs="Times New Roman"/>
          <w:color w:val="000000"/>
          <w:shd w:val="clear" w:color="auto" w:fill="FFFFFF"/>
        </w:rPr>
        <w:t xml:space="preserve"> here that ellipsoids present a highly </w:t>
      </w:r>
      <w:r w:rsidR="00FA49AC" w:rsidRPr="00E47307">
        <w:rPr>
          <w:rFonts w:ascii="Times New Roman" w:hAnsi="Times New Roman" w:cs="Times New Roman"/>
          <w:color w:val="000000"/>
          <w:shd w:val="clear" w:color="auto" w:fill="FFFFFF"/>
        </w:rPr>
        <w:t>idealized</w:t>
      </w:r>
      <w:r w:rsidRPr="00E47307">
        <w:rPr>
          <w:rFonts w:ascii="Times New Roman" w:hAnsi="Times New Roman" w:cs="Times New Roman"/>
          <w:color w:val="000000"/>
          <w:shd w:val="clear" w:color="auto" w:fill="FFFFFF"/>
        </w:rPr>
        <w:t xml:space="preserve"> picture of the reality of the cloudy zone, and in fact there is a wide range of size and shape. It is easy to cherry pick a few islands that have roughly ellipsoidal shapes from the tomography data, but the majority are more complex.</w:t>
      </w:r>
      <w:commentRangeEnd w:id="2"/>
      <w:r w:rsidR="000A7E06">
        <w:rPr>
          <w:rStyle w:val="CommentReference"/>
        </w:rPr>
        <w:commentReference w:id="2"/>
      </w:r>
    </w:p>
    <w:p w14:paraId="6804592F" w14:textId="3310D080" w:rsidR="000C2124" w:rsidRPr="00E47307" w:rsidRDefault="00C8702C" w:rsidP="00551298">
      <w:pPr>
        <w:spacing w:before="24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5E48B7">
        <w:rPr>
          <w:rFonts w:ascii="Times New Roman" w:hAnsi="Times New Roman" w:cs="Times New Roman"/>
          <w:color w:val="000000"/>
          <w:shd w:val="clear" w:color="auto" w:fill="FFFFFF"/>
        </w:rPr>
        <w:t>Noted and addressed</w:t>
      </w:r>
      <w:r w:rsidR="005D0182" w:rsidRPr="00E47307">
        <w:rPr>
          <w:rFonts w:ascii="Times New Roman" w:hAnsi="Times New Roman" w:cs="Times New Roman"/>
          <w:color w:val="000000"/>
          <w:shd w:val="clear" w:color="auto" w:fill="FFFFFF"/>
        </w:rPr>
        <w:t xml:space="preserve">. The text was updated. </w:t>
      </w:r>
      <w:r w:rsidR="005E48B7">
        <w:rPr>
          <w:rFonts w:ascii="Times New Roman" w:hAnsi="Times New Roman" w:cs="Times New Roman"/>
          <w:color w:val="000000"/>
          <w:shd w:val="clear" w:color="auto" w:fill="FFFFFF"/>
        </w:rPr>
        <w:t>Thanks.</w:t>
      </w:r>
    </w:p>
    <w:p w14:paraId="7521D2D8" w14:textId="77777777" w:rsidR="009625D5" w:rsidRPr="00E47307" w:rsidRDefault="009625D5" w:rsidP="00F44167">
      <w:pPr>
        <w:ind w:firstLine="720"/>
        <w:jc w:val="both"/>
        <w:rPr>
          <w:rFonts w:ascii="Times New Roman" w:hAnsi="Times New Roman" w:cs="Times New Roman"/>
          <w:color w:val="000000"/>
          <w:shd w:val="clear" w:color="auto" w:fill="FFFFFF"/>
        </w:rPr>
      </w:pPr>
    </w:p>
    <w:p w14:paraId="2E662BEA" w14:textId="450A5031" w:rsidR="000C2124" w:rsidRPr="00E47307" w:rsidRDefault="000C2124"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5. Fig. 1 Models of nucleation and growth. Did you consider nucleation at multiple points in the grain? What impact, if any, might that have?</w:t>
      </w:r>
    </w:p>
    <w:p w14:paraId="51D9D96C" w14:textId="599C1D25" w:rsidR="00E47307" w:rsidRDefault="000C2124" w:rsidP="001C276C">
      <w:pPr>
        <w:spacing w:before="240" w:after="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F01D1E" w:rsidRPr="00E47307">
        <w:rPr>
          <w:rFonts w:ascii="Times New Roman" w:hAnsi="Times New Roman" w:cs="Times New Roman"/>
          <w:color w:val="000000"/>
          <w:shd w:val="clear" w:color="auto" w:fill="FFFFFF"/>
        </w:rPr>
        <w:t>We</w:t>
      </w:r>
      <w:r w:rsidRPr="00E47307">
        <w:rPr>
          <w:rFonts w:ascii="Times New Roman" w:hAnsi="Times New Roman" w:cs="Times New Roman"/>
          <w:color w:val="000000"/>
          <w:shd w:val="clear" w:color="auto" w:fill="FFFFFF"/>
        </w:rPr>
        <w:t xml:space="preserve"> did not consider multiple nucleation points</w:t>
      </w:r>
      <w:r w:rsidR="00F01D1E" w:rsidRPr="00E47307">
        <w:rPr>
          <w:rFonts w:ascii="Times New Roman" w:hAnsi="Times New Roman" w:cs="Times New Roman"/>
          <w:color w:val="000000"/>
          <w:shd w:val="clear" w:color="auto" w:fill="FFFFFF"/>
        </w:rPr>
        <w:t xml:space="preserve"> in this work</w:t>
      </w:r>
      <w:r w:rsidRPr="00E47307">
        <w:rPr>
          <w:rFonts w:ascii="Times New Roman" w:hAnsi="Times New Roman" w:cs="Times New Roman"/>
          <w:color w:val="000000"/>
          <w:shd w:val="clear" w:color="auto" w:fill="FFFFFF"/>
        </w:rPr>
        <w:t>. However, I do believe that</w:t>
      </w:r>
      <w:r w:rsidR="00F9393A" w:rsidRPr="00E47307">
        <w:rPr>
          <w:rFonts w:ascii="Times New Roman" w:hAnsi="Times New Roman" w:cs="Times New Roman"/>
          <w:color w:val="000000"/>
          <w:shd w:val="clear" w:color="auto" w:fill="FFFFFF"/>
        </w:rPr>
        <w:t xml:space="preserve"> in general</w:t>
      </w:r>
      <w:r w:rsidRPr="00E47307">
        <w:rPr>
          <w:rFonts w:ascii="Times New Roman" w:hAnsi="Times New Roman" w:cs="Times New Roman"/>
          <w:color w:val="000000"/>
          <w:shd w:val="clear" w:color="auto" w:fill="FFFFFF"/>
        </w:rPr>
        <w:t xml:space="preserve"> the main conclusions would still hold, i.e., that </w:t>
      </w:r>
      <w:r w:rsidR="00FA49AC">
        <w:rPr>
          <w:rFonts w:ascii="Times New Roman" w:hAnsi="Times New Roman" w:cs="Times New Roman"/>
          <w:color w:val="000000"/>
          <w:shd w:val="clear" w:color="auto" w:fill="FFFFFF"/>
        </w:rPr>
        <w:t>in</w:t>
      </w:r>
      <w:r w:rsidRPr="00E47307">
        <w:rPr>
          <w:rFonts w:ascii="Times New Roman" w:hAnsi="Times New Roman" w:cs="Times New Roman"/>
          <w:color w:val="000000"/>
          <w:shd w:val="clear" w:color="auto" w:fill="FFFFFF"/>
        </w:rPr>
        <w:t xml:space="preserve"> SD</w:t>
      </w:r>
      <w:r w:rsidR="00FA49AC">
        <w:rPr>
          <w:rFonts w:ascii="Times New Roman" w:hAnsi="Times New Roman" w:cs="Times New Roman"/>
          <w:color w:val="000000"/>
          <w:shd w:val="clear" w:color="auto" w:fill="FFFFFF"/>
        </w:rPr>
        <w:t xml:space="preserve"> taenite</w:t>
      </w:r>
      <w:r w:rsidRPr="00E47307">
        <w:rPr>
          <w:rFonts w:ascii="Times New Roman" w:hAnsi="Times New Roman" w:cs="Times New Roman"/>
          <w:color w:val="000000"/>
          <w:shd w:val="clear" w:color="auto" w:fill="FFFFFF"/>
        </w:rPr>
        <w:t xml:space="preserve">, inheritance is likely to occur, while </w:t>
      </w:r>
      <w:r w:rsidR="00F9393A" w:rsidRPr="00E47307">
        <w:rPr>
          <w:rFonts w:ascii="Times New Roman" w:hAnsi="Times New Roman" w:cs="Times New Roman"/>
          <w:color w:val="000000"/>
          <w:shd w:val="clear" w:color="auto" w:fill="FFFFFF"/>
        </w:rPr>
        <w:t>S</w:t>
      </w:r>
      <w:r w:rsidRPr="00E47307">
        <w:rPr>
          <w:rFonts w:ascii="Times New Roman" w:hAnsi="Times New Roman" w:cs="Times New Roman"/>
          <w:color w:val="000000"/>
          <w:shd w:val="clear" w:color="auto" w:fill="FFFFFF"/>
        </w:rPr>
        <w:t>V</w:t>
      </w:r>
      <w:r w:rsidR="00F9393A" w:rsidRPr="00E47307">
        <w:rPr>
          <w:rFonts w:ascii="Times New Roman" w:hAnsi="Times New Roman" w:cs="Times New Roman"/>
          <w:color w:val="000000"/>
          <w:shd w:val="clear" w:color="auto" w:fill="FFFFFF"/>
        </w:rPr>
        <w:t xml:space="preserve"> </w:t>
      </w:r>
      <w:r w:rsidR="00FA49AC">
        <w:rPr>
          <w:rFonts w:ascii="Times New Roman" w:hAnsi="Times New Roman" w:cs="Times New Roman"/>
          <w:color w:val="000000"/>
          <w:shd w:val="clear" w:color="auto" w:fill="FFFFFF"/>
        </w:rPr>
        <w:t xml:space="preserve">states </w:t>
      </w:r>
      <w:r w:rsidR="00F9393A" w:rsidRPr="00E47307">
        <w:rPr>
          <w:rFonts w:ascii="Times New Roman" w:hAnsi="Times New Roman" w:cs="Times New Roman"/>
          <w:color w:val="000000"/>
          <w:shd w:val="clear" w:color="auto" w:fill="FFFFFF"/>
        </w:rPr>
        <w:t>are likely to be modified to form MD states (i.e., no inheritance</w:t>
      </w:r>
      <w:r w:rsidR="00F01D1E" w:rsidRPr="00E47307">
        <w:rPr>
          <w:rFonts w:ascii="Times New Roman" w:hAnsi="Times New Roman" w:cs="Times New Roman"/>
          <w:color w:val="000000"/>
          <w:shd w:val="clear" w:color="auto" w:fill="FFFFFF"/>
        </w:rPr>
        <w:t xml:space="preserve"> taking place</w:t>
      </w:r>
      <w:r w:rsidR="00F9393A" w:rsidRPr="00E47307">
        <w:rPr>
          <w:rFonts w:ascii="Times New Roman" w:hAnsi="Times New Roman" w:cs="Times New Roman"/>
          <w:color w:val="000000"/>
          <w:shd w:val="clear" w:color="auto" w:fill="FFFFFF"/>
        </w:rPr>
        <w:t>)</w:t>
      </w:r>
      <w:r w:rsidRPr="00E47307">
        <w:rPr>
          <w:rFonts w:ascii="Times New Roman" w:hAnsi="Times New Roman" w:cs="Times New Roman"/>
          <w:color w:val="000000"/>
          <w:shd w:val="clear" w:color="auto" w:fill="FFFFFF"/>
        </w:rPr>
        <w:t>. It’s important to note that for both nucleation scenarios we investigate</w:t>
      </w:r>
      <w:r w:rsidR="00F01D1E" w:rsidRPr="00E47307">
        <w:rPr>
          <w:rFonts w:ascii="Times New Roman" w:hAnsi="Times New Roman" w:cs="Times New Roman"/>
          <w:color w:val="000000"/>
          <w:shd w:val="clear" w:color="auto" w:fill="FFFFFF"/>
        </w:rPr>
        <w:t>d</w:t>
      </w:r>
      <w:r w:rsidRPr="00E47307">
        <w:rPr>
          <w:rFonts w:ascii="Times New Roman" w:hAnsi="Times New Roman" w:cs="Times New Roman"/>
          <w:color w:val="000000"/>
          <w:shd w:val="clear" w:color="auto" w:fill="FFFFFF"/>
        </w:rPr>
        <w:t xml:space="preserve">, the results are virtually the same, indicating that the most important factors influencing the domain state modification through the phase transition </w:t>
      </w:r>
      <w:r w:rsidR="00F01D1E" w:rsidRPr="00E47307">
        <w:rPr>
          <w:rFonts w:ascii="Times New Roman" w:hAnsi="Times New Roman" w:cs="Times New Roman"/>
          <w:color w:val="000000"/>
          <w:shd w:val="clear" w:color="auto" w:fill="FFFFFF"/>
        </w:rPr>
        <w:t>are</w:t>
      </w:r>
      <w:r w:rsidRPr="00E47307">
        <w:rPr>
          <w:rFonts w:ascii="Times New Roman" w:hAnsi="Times New Roman" w:cs="Times New Roman"/>
          <w:color w:val="000000"/>
          <w:shd w:val="clear" w:color="auto" w:fill="FFFFFF"/>
        </w:rPr>
        <w:t xml:space="preserve"> (</w:t>
      </w:r>
      <w:r w:rsidR="00F01D1E" w:rsidRPr="00E47307">
        <w:rPr>
          <w:rFonts w:ascii="Times New Roman" w:hAnsi="Times New Roman" w:cs="Times New Roman"/>
          <w:color w:val="000000"/>
          <w:shd w:val="clear" w:color="auto" w:fill="FFFFFF"/>
        </w:rPr>
        <w:t>1</w:t>
      </w:r>
      <w:r w:rsidRPr="00E47307">
        <w:rPr>
          <w:rFonts w:ascii="Times New Roman" w:hAnsi="Times New Roman" w:cs="Times New Roman"/>
          <w:color w:val="000000"/>
          <w:shd w:val="clear" w:color="auto" w:fill="FFFFFF"/>
        </w:rPr>
        <w:t>) the domain structure</w:t>
      </w:r>
      <w:ins w:id="3" w:author="Wyn Williams" w:date="2024-03-12T18:42:00Z">
        <w:r w:rsidR="00D151BA">
          <w:rPr>
            <w:rFonts w:ascii="Times New Roman" w:hAnsi="Times New Roman" w:cs="Times New Roman"/>
            <w:color w:val="000000"/>
            <w:shd w:val="clear" w:color="auto" w:fill="FFFFFF"/>
          </w:rPr>
          <w:t xml:space="preserve"> that the</w:t>
        </w:r>
      </w:ins>
      <w:r w:rsidRPr="00E47307">
        <w:rPr>
          <w:rFonts w:ascii="Times New Roman" w:hAnsi="Times New Roman" w:cs="Times New Roman"/>
          <w:color w:val="000000"/>
          <w:shd w:val="clear" w:color="auto" w:fill="FFFFFF"/>
        </w:rPr>
        <w:t xml:space="preserve"> taenite precursor ha</w:t>
      </w:r>
      <w:ins w:id="4" w:author="Wyn Williams" w:date="2024-03-12T18:41:00Z">
        <w:r w:rsidR="00D151BA">
          <w:rPr>
            <w:rFonts w:ascii="Times New Roman" w:hAnsi="Times New Roman" w:cs="Times New Roman"/>
            <w:color w:val="000000"/>
            <w:shd w:val="clear" w:color="auto" w:fill="FFFFFF"/>
          </w:rPr>
          <w:t>s</w:t>
        </w:r>
      </w:ins>
      <w:del w:id="5" w:author="Wyn Williams" w:date="2024-03-12T18:41:00Z">
        <w:r w:rsidRPr="00E47307" w:rsidDel="00D151BA">
          <w:rPr>
            <w:rFonts w:ascii="Times New Roman" w:hAnsi="Times New Roman" w:cs="Times New Roman"/>
            <w:color w:val="000000"/>
            <w:shd w:val="clear" w:color="auto" w:fill="FFFFFF"/>
          </w:rPr>
          <w:delText>ve</w:delText>
        </w:r>
      </w:del>
      <w:r w:rsidRPr="00E47307">
        <w:rPr>
          <w:rFonts w:ascii="Times New Roman" w:hAnsi="Times New Roman" w:cs="Times New Roman"/>
          <w:color w:val="000000"/>
          <w:shd w:val="clear" w:color="auto" w:fill="FFFFFF"/>
        </w:rPr>
        <w:t xml:space="preserve"> </w:t>
      </w:r>
      <w:del w:id="6" w:author="Wyn Williams" w:date="2024-03-12T18:41:00Z">
        <w:r w:rsidRPr="00E47307" w:rsidDel="00D151BA">
          <w:rPr>
            <w:rFonts w:ascii="Times New Roman" w:hAnsi="Times New Roman" w:cs="Times New Roman"/>
            <w:color w:val="000000"/>
            <w:shd w:val="clear" w:color="auto" w:fill="FFFFFF"/>
          </w:rPr>
          <w:delText xml:space="preserve">before </w:delText>
        </w:r>
      </w:del>
      <w:r w:rsidR="00F01D1E" w:rsidRPr="00E47307">
        <w:rPr>
          <w:rFonts w:ascii="Times New Roman" w:hAnsi="Times New Roman" w:cs="Times New Roman"/>
          <w:color w:val="000000"/>
          <w:shd w:val="clear" w:color="auto" w:fill="FFFFFF"/>
        </w:rPr>
        <w:t xml:space="preserve">at the beginning of </w:t>
      </w:r>
      <w:r w:rsidRPr="00E47307">
        <w:rPr>
          <w:rFonts w:ascii="Times New Roman" w:hAnsi="Times New Roman" w:cs="Times New Roman"/>
          <w:color w:val="000000"/>
          <w:shd w:val="clear" w:color="auto" w:fill="FFFFFF"/>
        </w:rPr>
        <w:t>the phase transition (by means of the magnetic field it creates and that acts upon the nucleating phase) and (</w:t>
      </w:r>
      <w:r w:rsidR="00F01D1E" w:rsidRPr="00E47307">
        <w:rPr>
          <w:rFonts w:ascii="Times New Roman" w:hAnsi="Times New Roman" w:cs="Times New Roman"/>
          <w:color w:val="000000"/>
          <w:shd w:val="clear" w:color="auto" w:fill="FFFFFF"/>
        </w:rPr>
        <w:t>2</w:t>
      </w:r>
      <w:r w:rsidRPr="00E47307">
        <w:rPr>
          <w:rFonts w:ascii="Times New Roman" w:hAnsi="Times New Roman" w:cs="Times New Roman"/>
          <w:color w:val="000000"/>
          <w:shd w:val="clear" w:color="auto" w:fill="FFFFFF"/>
        </w:rPr>
        <w:t xml:space="preserve">) the orientation of </w:t>
      </w:r>
      <w:r w:rsidR="00F9393A" w:rsidRPr="00E47307">
        <w:rPr>
          <w:rFonts w:ascii="Times New Roman" w:hAnsi="Times New Roman" w:cs="Times New Roman"/>
          <w:color w:val="000000"/>
          <w:shd w:val="clear" w:color="auto" w:fill="FFFFFF"/>
        </w:rPr>
        <w:t>tetrataenite’s</w:t>
      </w:r>
      <w:r w:rsidRPr="00E47307">
        <w:rPr>
          <w:rFonts w:ascii="Times New Roman" w:hAnsi="Times New Roman" w:cs="Times New Roman"/>
          <w:color w:val="000000"/>
          <w:shd w:val="clear" w:color="auto" w:fill="FFFFFF"/>
        </w:rPr>
        <w:t xml:space="preserve"> MUA axis (which, in turn, is likely to be dictated by the field created by underlying precursor’s domain structure). As SD states produce a </w:t>
      </w:r>
      <w:ins w:id="7" w:author="Wyn Williams" w:date="2024-03-12T18:50:00Z">
        <w:r w:rsidR="00B0353E">
          <w:rPr>
            <w:rFonts w:ascii="Times New Roman" w:hAnsi="Times New Roman" w:cs="Times New Roman"/>
            <w:color w:val="000000"/>
            <w:shd w:val="clear" w:color="auto" w:fill="FFFFFF"/>
          </w:rPr>
          <w:t xml:space="preserve">relatively </w:t>
        </w:r>
      </w:ins>
      <w:r w:rsidRPr="00E47307">
        <w:rPr>
          <w:rFonts w:ascii="Times New Roman" w:hAnsi="Times New Roman" w:cs="Times New Roman"/>
          <w:color w:val="000000"/>
          <w:shd w:val="clear" w:color="auto" w:fill="FFFFFF"/>
        </w:rPr>
        <w:t xml:space="preserve">uniform magnetic field at the grain’s surface (see Fig. </w:t>
      </w:r>
      <w:r w:rsidR="00F9393A" w:rsidRPr="00E47307">
        <w:rPr>
          <w:rFonts w:ascii="Times New Roman" w:hAnsi="Times New Roman" w:cs="Times New Roman"/>
          <w:color w:val="000000"/>
          <w:shd w:val="clear" w:color="auto" w:fill="FFFFFF"/>
        </w:rPr>
        <w:t>S2 in SI)</w:t>
      </w:r>
      <w:r w:rsidRPr="00E47307">
        <w:rPr>
          <w:rFonts w:ascii="Times New Roman" w:hAnsi="Times New Roman" w:cs="Times New Roman"/>
          <w:color w:val="000000"/>
          <w:shd w:val="clear" w:color="auto" w:fill="FFFFFF"/>
        </w:rPr>
        <w:t xml:space="preserve">, </w:t>
      </w:r>
      <w:r w:rsidR="00F9393A" w:rsidRPr="00E47307">
        <w:rPr>
          <w:rFonts w:ascii="Times New Roman" w:hAnsi="Times New Roman" w:cs="Times New Roman"/>
          <w:color w:val="000000"/>
          <w:shd w:val="clear" w:color="auto" w:fill="FFFFFF"/>
        </w:rPr>
        <w:t xml:space="preserve">the </w:t>
      </w:r>
      <w:r w:rsidRPr="00E47307">
        <w:rPr>
          <w:rFonts w:ascii="Times New Roman" w:hAnsi="Times New Roman" w:cs="Times New Roman"/>
          <w:color w:val="000000"/>
          <w:shd w:val="clear" w:color="auto" w:fill="FFFFFF"/>
        </w:rPr>
        <w:t xml:space="preserve">multiple nucleating sites would </w:t>
      </w:r>
      <w:r w:rsidR="00F9393A" w:rsidRPr="00E47307">
        <w:rPr>
          <w:rFonts w:ascii="Times New Roman" w:hAnsi="Times New Roman" w:cs="Times New Roman"/>
          <w:color w:val="000000"/>
          <w:shd w:val="clear" w:color="auto" w:fill="FFFFFF"/>
        </w:rPr>
        <w:t>probably</w:t>
      </w:r>
      <w:r w:rsidRPr="00E47307">
        <w:rPr>
          <w:rFonts w:ascii="Times New Roman" w:hAnsi="Times New Roman" w:cs="Times New Roman"/>
          <w:color w:val="000000"/>
          <w:shd w:val="clear" w:color="auto" w:fill="FFFFFF"/>
        </w:rPr>
        <w:t xml:space="preserve"> develop </w:t>
      </w:r>
      <w:r w:rsidR="00F9393A" w:rsidRPr="00E47307">
        <w:rPr>
          <w:rFonts w:ascii="Times New Roman" w:hAnsi="Times New Roman" w:cs="Times New Roman"/>
          <w:color w:val="000000"/>
          <w:shd w:val="clear" w:color="auto" w:fill="FFFFFF"/>
        </w:rPr>
        <w:t xml:space="preserve">tetrataenite </w:t>
      </w:r>
      <w:del w:id="8" w:author="Wyn Williams" w:date="2024-03-12T18:56:00Z">
        <w:r w:rsidR="00F9393A" w:rsidRPr="00E47307" w:rsidDel="00B0353E">
          <w:rPr>
            <w:rFonts w:ascii="Times New Roman" w:hAnsi="Times New Roman" w:cs="Times New Roman"/>
            <w:color w:val="000000"/>
            <w:shd w:val="clear" w:color="auto" w:fill="FFFFFF"/>
          </w:rPr>
          <w:delText xml:space="preserve">portions </w:delText>
        </w:r>
      </w:del>
      <w:ins w:id="9" w:author="Wyn Williams" w:date="2024-03-12T18:56:00Z">
        <w:r w:rsidR="00B0353E">
          <w:rPr>
            <w:rFonts w:ascii="Times New Roman" w:hAnsi="Times New Roman" w:cs="Times New Roman"/>
            <w:color w:val="000000"/>
            <w:shd w:val="clear" w:color="auto" w:fill="FFFFFF"/>
          </w:rPr>
          <w:t>regions</w:t>
        </w:r>
        <w:r w:rsidR="00B0353E" w:rsidRPr="00E47307">
          <w:rPr>
            <w:rFonts w:ascii="Times New Roman" w:hAnsi="Times New Roman" w:cs="Times New Roman"/>
            <w:color w:val="000000"/>
            <w:shd w:val="clear" w:color="auto" w:fill="FFFFFF"/>
          </w:rPr>
          <w:t xml:space="preserve"> </w:t>
        </w:r>
      </w:ins>
      <w:r w:rsidR="00F9393A" w:rsidRPr="00E47307">
        <w:rPr>
          <w:rFonts w:ascii="Times New Roman" w:hAnsi="Times New Roman" w:cs="Times New Roman"/>
          <w:color w:val="000000"/>
          <w:shd w:val="clear" w:color="auto" w:fill="FFFFFF"/>
        </w:rPr>
        <w:t>whose MUA ax</w:t>
      </w:r>
      <w:r w:rsidR="00F01D1E" w:rsidRPr="00E47307">
        <w:rPr>
          <w:rFonts w:ascii="Times New Roman" w:hAnsi="Times New Roman" w:cs="Times New Roman"/>
          <w:color w:val="000000"/>
          <w:shd w:val="clear" w:color="auto" w:fill="FFFFFF"/>
        </w:rPr>
        <w:t>e</w:t>
      </w:r>
      <w:r w:rsidR="00F9393A" w:rsidRPr="00E47307">
        <w:rPr>
          <w:rFonts w:ascii="Times New Roman" w:hAnsi="Times New Roman" w:cs="Times New Roman"/>
          <w:color w:val="000000"/>
          <w:shd w:val="clear" w:color="auto" w:fill="FFFFFF"/>
        </w:rPr>
        <w:t>s align with th</w:t>
      </w:r>
      <w:ins w:id="10" w:author="Wyn Williams" w:date="2024-03-12T18:56:00Z">
        <w:r w:rsidR="00B0353E">
          <w:rPr>
            <w:rFonts w:ascii="Times New Roman" w:hAnsi="Times New Roman" w:cs="Times New Roman"/>
            <w:color w:val="000000"/>
            <w:shd w:val="clear" w:color="auto" w:fill="FFFFFF"/>
          </w:rPr>
          <w:t>is unifo</w:t>
        </w:r>
      </w:ins>
      <w:ins w:id="11" w:author="Wyn Williams" w:date="2024-03-12T18:57:00Z">
        <w:r w:rsidR="00B0353E">
          <w:rPr>
            <w:rFonts w:ascii="Times New Roman" w:hAnsi="Times New Roman" w:cs="Times New Roman"/>
            <w:color w:val="000000"/>
            <w:shd w:val="clear" w:color="auto" w:fill="FFFFFF"/>
          </w:rPr>
          <w:t>r</w:t>
        </w:r>
      </w:ins>
      <w:ins w:id="12" w:author="Wyn Williams" w:date="2024-03-12T18:56:00Z">
        <w:r w:rsidR="00B0353E">
          <w:rPr>
            <w:rFonts w:ascii="Times New Roman" w:hAnsi="Times New Roman" w:cs="Times New Roman"/>
            <w:color w:val="000000"/>
            <w:shd w:val="clear" w:color="auto" w:fill="FFFFFF"/>
          </w:rPr>
          <w:t>m</w:t>
        </w:r>
      </w:ins>
      <w:del w:id="13" w:author="Wyn Williams" w:date="2024-03-12T18:56:00Z">
        <w:r w:rsidR="00F9393A" w:rsidRPr="00E47307" w:rsidDel="00B0353E">
          <w:rPr>
            <w:rFonts w:ascii="Times New Roman" w:hAnsi="Times New Roman" w:cs="Times New Roman"/>
            <w:color w:val="000000"/>
            <w:shd w:val="clear" w:color="auto" w:fill="FFFFFF"/>
          </w:rPr>
          <w:delText>e</w:delText>
        </w:r>
      </w:del>
      <w:r w:rsidR="00F9393A" w:rsidRPr="00E47307">
        <w:rPr>
          <w:rFonts w:ascii="Times New Roman" w:hAnsi="Times New Roman" w:cs="Times New Roman"/>
          <w:color w:val="000000"/>
          <w:shd w:val="clear" w:color="auto" w:fill="FFFFFF"/>
        </w:rPr>
        <w:t xml:space="preserve"> </w:t>
      </w:r>
      <w:r w:rsidR="00FA49AC">
        <w:rPr>
          <w:rFonts w:ascii="Times New Roman" w:hAnsi="Times New Roman" w:cs="Times New Roman"/>
          <w:color w:val="000000"/>
          <w:shd w:val="clear" w:color="auto" w:fill="FFFFFF"/>
        </w:rPr>
        <w:t>field</w:t>
      </w:r>
      <w:ins w:id="14" w:author="Wyn Williams" w:date="2024-03-12T18:57:00Z">
        <w:r w:rsidR="00B0353E">
          <w:rPr>
            <w:rFonts w:ascii="Times New Roman" w:hAnsi="Times New Roman" w:cs="Times New Roman"/>
            <w:color w:val="000000"/>
            <w:shd w:val="clear" w:color="auto" w:fill="FFFFFF"/>
          </w:rPr>
          <w:t>,</w:t>
        </w:r>
      </w:ins>
      <w:r w:rsidR="00F01D1E" w:rsidRPr="00E47307">
        <w:rPr>
          <w:rFonts w:ascii="Times New Roman" w:hAnsi="Times New Roman" w:cs="Times New Roman"/>
          <w:color w:val="000000"/>
          <w:shd w:val="clear" w:color="auto" w:fill="FFFFFF"/>
        </w:rPr>
        <w:t xml:space="preserve"> </w:t>
      </w:r>
      <w:del w:id="15" w:author="Wyn Williams" w:date="2024-03-12T18:56:00Z">
        <w:r w:rsidR="00F01D1E" w:rsidRPr="00E47307" w:rsidDel="00B0353E">
          <w:rPr>
            <w:rFonts w:ascii="Times New Roman" w:hAnsi="Times New Roman" w:cs="Times New Roman"/>
            <w:color w:val="000000"/>
            <w:shd w:val="clear" w:color="auto" w:fill="FFFFFF"/>
          </w:rPr>
          <w:delText xml:space="preserve">— at the end we would have all regions with the same uniform state, </w:delText>
        </w:r>
      </w:del>
      <w:r w:rsidR="00F01D1E" w:rsidRPr="00E47307">
        <w:rPr>
          <w:rFonts w:ascii="Times New Roman" w:hAnsi="Times New Roman" w:cs="Times New Roman"/>
          <w:color w:val="000000"/>
          <w:shd w:val="clear" w:color="auto" w:fill="FFFFFF"/>
        </w:rPr>
        <w:t>thus creating a whole SD grain whose orientation is parallel to the precursor’s one (i.e., inheritance)</w:t>
      </w:r>
      <w:r w:rsidR="00F9393A" w:rsidRPr="00E47307">
        <w:rPr>
          <w:rFonts w:ascii="Times New Roman" w:hAnsi="Times New Roman" w:cs="Times New Roman"/>
          <w:color w:val="000000"/>
          <w:shd w:val="clear" w:color="auto" w:fill="FFFFFF"/>
        </w:rPr>
        <w:t xml:space="preserve">. For SV states it </w:t>
      </w:r>
      <w:r w:rsidR="00F01D1E" w:rsidRPr="00E47307">
        <w:rPr>
          <w:rFonts w:ascii="Times New Roman" w:hAnsi="Times New Roman" w:cs="Times New Roman"/>
          <w:color w:val="000000"/>
          <w:shd w:val="clear" w:color="auto" w:fill="FFFFFF"/>
        </w:rPr>
        <w:t>would probably</w:t>
      </w:r>
      <w:r w:rsidR="00F9393A" w:rsidRPr="00E47307">
        <w:rPr>
          <w:rFonts w:ascii="Times New Roman" w:hAnsi="Times New Roman" w:cs="Times New Roman"/>
          <w:color w:val="000000"/>
          <w:shd w:val="clear" w:color="auto" w:fill="FFFFFF"/>
        </w:rPr>
        <w:t xml:space="preserve"> be more complex, as vortex structure</w:t>
      </w:r>
      <w:r w:rsidR="00F01D1E" w:rsidRPr="00E47307">
        <w:rPr>
          <w:rFonts w:ascii="Times New Roman" w:hAnsi="Times New Roman" w:cs="Times New Roman"/>
          <w:color w:val="000000"/>
          <w:shd w:val="clear" w:color="auto" w:fill="FFFFFF"/>
        </w:rPr>
        <w:t>s</w:t>
      </w:r>
      <w:r w:rsidR="00F9393A" w:rsidRPr="00E47307">
        <w:rPr>
          <w:rFonts w:ascii="Times New Roman" w:hAnsi="Times New Roman" w:cs="Times New Roman"/>
          <w:color w:val="000000"/>
          <w:shd w:val="clear" w:color="auto" w:fill="FFFFFF"/>
        </w:rPr>
        <w:t xml:space="preserve"> create non-uniform magnetic field</w:t>
      </w:r>
      <w:r w:rsidR="00F01D1E" w:rsidRPr="00E47307">
        <w:rPr>
          <w:rFonts w:ascii="Times New Roman" w:hAnsi="Times New Roman" w:cs="Times New Roman"/>
          <w:color w:val="000000"/>
          <w:shd w:val="clear" w:color="auto" w:fill="FFFFFF"/>
        </w:rPr>
        <w:t>s</w:t>
      </w:r>
      <w:r w:rsidR="00F9393A" w:rsidRPr="00E47307">
        <w:rPr>
          <w:rFonts w:ascii="Times New Roman" w:hAnsi="Times New Roman" w:cs="Times New Roman"/>
          <w:color w:val="000000"/>
          <w:shd w:val="clear" w:color="auto" w:fill="FFFFFF"/>
        </w:rPr>
        <w:t xml:space="preserve"> at the grain’s surface (Fig. S3 in SI), so different nucleating points would have different probabilities of alignment of tetrataenite’s MUA axis and, thus, could develop different domain structure</w:t>
      </w:r>
      <w:r w:rsidR="00F01D1E" w:rsidRPr="00E47307">
        <w:rPr>
          <w:rFonts w:ascii="Times New Roman" w:hAnsi="Times New Roman" w:cs="Times New Roman"/>
          <w:color w:val="000000"/>
          <w:shd w:val="clear" w:color="auto" w:fill="FFFFFF"/>
        </w:rPr>
        <w:t xml:space="preserve">s according to the </w:t>
      </w:r>
      <w:r w:rsidR="0098544D" w:rsidRPr="00E47307">
        <w:rPr>
          <w:rFonts w:ascii="Times New Roman" w:hAnsi="Times New Roman" w:cs="Times New Roman"/>
          <w:color w:val="000000"/>
          <w:shd w:val="clear" w:color="auto" w:fill="FFFFFF"/>
        </w:rPr>
        <w:t>overall field at the nucleating site</w:t>
      </w:r>
      <w:r w:rsidR="00F9393A" w:rsidRPr="00E47307">
        <w:rPr>
          <w:rFonts w:ascii="Times New Roman" w:hAnsi="Times New Roman" w:cs="Times New Roman"/>
          <w:color w:val="000000"/>
          <w:shd w:val="clear" w:color="auto" w:fill="FFFFFF"/>
        </w:rPr>
        <w:t xml:space="preserve">. I guess that, due to the very large </w:t>
      </w:r>
      <w:proofErr w:type="spellStart"/>
      <w:r w:rsidR="00F9393A" w:rsidRPr="00E47307">
        <w:rPr>
          <w:rFonts w:ascii="Times New Roman" w:hAnsi="Times New Roman" w:cs="Times New Roman"/>
          <w:color w:val="000000"/>
          <w:shd w:val="clear" w:color="auto" w:fill="FFFFFF"/>
        </w:rPr>
        <w:t>magnetocrystalline</w:t>
      </w:r>
      <w:proofErr w:type="spellEnd"/>
      <w:r w:rsidR="00F9393A" w:rsidRPr="00E47307">
        <w:rPr>
          <w:rFonts w:ascii="Times New Roman" w:hAnsi="Times New Roman" w:cs="Times New Roman"/>
          <w:color w:val="000000"/>
          <w:shd w:val="clear" w:color="auto" w:fill="FFFFFF"/>
        </w:rPr>
        <w:t xml:space="preserve"> anisotropy of tetrataenite, each individual region would </w:t>
      </w:r>
      <w:r w:rsidR="00F01D1E" w:rsidRPr="00E47307">
        <w:rPr>
          <w:rFonts w:ascii="Times New Roman" w:hAnsi="Times New Roman" w:cs="Times New Roman"/>
          <w:color w:val="000000"/>
          <w:shd w:val="clear" w:color="auto" w:fill="FFFFFF"/>
        </w:rPr>
        <w:t xml:space="preserve">develop a </w:t>
      </w:r>
      <w:r w:rsidR="00F01D1E" w:rsidRPr="00E47307">
        <w:rPr>
          <w:rFonts w:ascii="Times New Roman" w:hAnsi="Times New Roman" w:cs="Times New Roman"/>
          <w:color w:val="000000"/>
          <w:shd w:val="clear" w:color="auto" w:fill="FFFFFF"/>
        </w:rPr>
        <w:lastRenderedPageBreak/>
        <w:t>uniform domain structure aligned with the orientation of the MUA axis</w:t>
      </w:r>
      <w:r w:rsidR="0098544D" w:rsidRPr="00E47307">
        <w:rPr>
          <w:rFonts w:ascii="Times New Roman" w:hAnsi="Times New Roman" w:cs="Times New Roman"/>
          <w:color w:val="000000"/>
          <w:shd w:val="clear" w:color="auto" w:fill="FFFFFF"/>
        </w:rPr>
        <w:t xml:space="preserve"> (dictated by the local field</w:t>
      </w:r>
      <w:r w:rsidR="001C276C">
        <w:rPr>
          <w:rFonts w:ascii="Times New Roman" w:hAnsi="Times New Roman" w:cs="Times New Roman"/>
          <w:color w:val="000000"/>
          <w:shd w:val="clear" w:color="auto" w:fill="FFFFFF"/>
        </w:rPr>
        <w:t>)</w:t>
      </w:r>
      <w:r w:rsidR="00F01D1E" w:rsidRPr="00E47307">
        <w:rPr>
          <w:rFonts w:ascii="Times New Roman" w:hAnsi="Times New Roman" w:cs="Times New Roman"/>
          <w:color w:val="000000"/>
          <w:shd w:val="clear" w:color="auto" w:fill="FFFFFF"/>
        </w:rPr>
        <w:t xml:space="preserve">. In any case, it would still be true that, at the end of the ordering, the SV state in taenite is completely modified, such that any remanence possibly recorded previously would be reset. </w:t>
      </w:r>
      <w:r w:rsidR="0098544D" w:rsidRPr="00E47307">
        <w:rPr>
          <w:rFonts w:ascii="Times New Roman" w:hAnsi="Times New Roman" w:cs="Times New Roman"/>
          <w:color w:val="000000"/>
          <w:shd w:val="clear" w:color="auto" w:fill="FFFFFF"/>
        </w:rPr>
        <w:t xml:space="preserve">The transition from a MD to a SD led by magnetostatic interactions and/or external fields (as suggested by </w:t>
      </w:r>
      <w:proofErr w:type="spellStart"/>
      <w:r w:rsidR="0098544D" w:rsidRPr="00E47307">
        <w:rPr>
          <w:rFonts w:ascii="Times New Roman" w:hAnsi="Times New Roman" w:cs="Times New Roman"/>
          <w:color w:val="000000"/>
          <w:shd w:val="clear" w:color="auto" w:fill="FFFFFF"/>
        </w:rPr>
        <w:t>Einsle</w:t>
      </w:r>
      <w:proofErr w:type="spellEnd"/>
      <w:r w:rsidR="0098544D" w:rsidRPr="00E47307">
        <w:rPr>
          <w:rFonts w:ascii="Times New Roman" w:hAnsi="Times New Roman" w:cs="Times New Roman"/>
          <w:color w:val="000000"/>
          <w:shd w:val="clear" w:color="auto" w:fill="FFFFFF"/>
        </w:rPr>
        <w:t xml:space="preserve"> et al., 2018) would</w:t>
      </w:r>
      <w:ins w:id="16" w:author="Wyn Williams" w:date="2024-03-13T07:35:00Z">
        <w:r w:rsidR="006E22C3">
          <w:rPr>
            <w:rFonts w:ascii="Times New Roman" w:hAnsi="Times New Roman" w:cs="Times New Roman"/>
            <w:color w:val="000000"/>
            <w:shd w:val="clear" w:color="auto" w:fill="FFFFFF"/>
          </w:rPr>
          <w:t>, however,</w:t>
        </w:r>
      </w:ins>
      <w:r w:rsidR="0098544D" w:rsidRPr="00E47307">
        <w:rPr>
          <w:rFonts w:ascii="Times New Roman" w:hAnsi="Times New Roman" w:cs="Times New Roman"/>
          <w:color w:val="000000"/>
          <w:shd w:val="clear" w:color="auto" w:fill="FFFFFF"/>
        </w:rPr>
        <w:t xml:space="preserve"> certainly be affected</w:t>
      </w:r>
      <w:ins w:id="17" w:author="Wyn Williams" w:date="2024-03-13T07:36:00Z">
        <w:r w:rsidR="006E22C3">
          <w:rPr>
            <w:rFonts w:ascii="Times New Roman" w:hAnsi="Times New Roman" w:cs="Times New Roman"/>
            <w:color w:val="000000"/>
            <w:shd w:val="clear" w:color="auto" w:fill="FFFFFF"/>
          </w:rPr>
          <w:t>.</w:t>
        </w:r>
      </w:ins>
      <w:del w:id="18" w:author="Wyn Williams" w:date="2024-03-13T07:36:00Z">
        <w:r w:rsidR="0098544D" w:rsidRPr="00E47307" w:rsidDel="006E22C3">
          <w:rPr>
            <w:rFonts w:ascii="Times New Roman" w:hAnsi="Times New Roman" w:cs="Times New Roman"/>
            <w:color w:val="000000"/>
            <w:shd w:val="clear" w:color="auto" w:fill="FFFFFF"/>
          </w:rPr>
          <w:delText>, though.</w:delText>
        </w:r>
      </w:del>
    </w:p>
    <w:p w14:paraId="1BFD330D" w14:textId="77777777" w:rsidR="001C276C" w:rsidRPr="00E47307" w:rsidRDefault="001C276C" w:rsidP="00A01FCB">
      <w:pPr>
        <w:spacing w:before="240"/>
        <w:ind w:left="720"/>
        <w:jc w:val="both"/>
        <w:rPr>
          <w:rFonts w:ascii="Times New Roman" w:hAnsi="Times New Roman" w:cs="Times New Roman"/>
          <w:color w:val="000000"/>
          <w:shd w:val="clear" w:color="auto" w:fill="FFFFFF"/>
        </w:rPr>
      </w:pPr>
    </w:p>
    <w:p w14:paraId="000F597D" w14:textId="61741F5F" w:rsidR="005D0182"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6. Line 122. MUA used here, but not defined until later in the manuscript.</w:t>
      </w:r>
    </w:p>
    <w:p w14:paraId="4EF1C9EC" w14:textId="4C464BE0" w:rsidR="009625D5" w:rsidRDefault="0098544D" w:rsidP="00260D1A">
      <w:pPr>
        <w:spacing w:before="240" w:after="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Thanks for pointing out. It’s now defined in section 2.1 (</w:t>
      </w:r>
      <w:r w:rsidRPr="001E7D7B">
        <w:rPr>
          <w:rFonts w:ascii="Times New Roman" w:hAnsi="Times New Roman" w:cs="Times New Roman"/>
          <w:color w:val="000000"/>
          <w:shd w:val="clear" w:color="auto" w:fill="FFFFFF"/>
        </w:rPr>
        <w:t>L. 11</w:t>
      </w:r>
      <w:r w:rsidR="001E7D7B" w:rsidRPr="001E7D7B">
        <w:rPr>
          <w:rFonts w:ascii="Times New Roman" w:hAnsi="Times New Roman" w:cs="Times New Roman"/>
          <w:color w:val="000000"/>
          <w:shd w:val="clear" w:color="auto" w:fill="FFFFFF"/>
        </w:rPr>
        <w:t>3</w:t>
      </w:r>
      <w:r w:rsidRPr="00E47307">
        <w:rPr>
          <w:rFonts w:ascii="Times New Roman" w:hAnsi="Times New Roman" w:cs="Times New Roman"/>
          <w:color w:val="000000"/>
          <w:shd w:val="clear" w:color="auto" w:fill="FFFFFF"/>
        </w:rPr>
        <w:t>).</w:t>
      </w:r>
    </w:p>
    <w:p w14:paraId="09B3C27A" w14:textId="77777777" w:rsidR="00260D1A" w:rsidRPr="00E47307" w:rsidRDefault="00260D1A" w:rsidP="00551298">
      <w:pPr>
        <w:spacing w:before="240"/>
        <w:ind w:firstLine="720"/>
        <w:jc w:val="both"/>
        <w:rPr>
          <w:rFonts w:ascii="Times New Roman" w:hAnsi="Times New Roman" w:cs="Times New Roman"/>
          <w:color w:val="000000"/>
          <w:shd w:val="clear" w:color="auto" w:fill="FFFFFF"/>
        </w:rPr>
      </w:pPr>
    </w:p>
    <w:p w14:paraId="703028EB" w14:textId="168CF33B" w:rsidR="0098544D" w:rsidRPr="00E47307" w:rsidRDefault="0098544D" w:rsidP="00551298">
      <w:pPr>
        <w:spacing w:before="240"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7. Line 143. Threshold sizes for SD. Which dimension does this refer to? Long or short? I still feel slightly uneasy about referring to 50 nm as the threshold size for SD, as this refers to one arbitrarily chosen, elongated, grain geometry. </w:t>
      </w:r>
      <w:proofErr w:type="gramStart"/>
      <w:r w:rsidRPr="00E47307">
        <w:rPr>
          <w:rFonts w:ascii="Times New Roman" w:hAnsi="Times New Roman" w:cs="Times New Roman"/>
          <w:color w:val="000000"/>
          <w:shd w:val="clear" w:color="auto" w:fill="FFFFFF"/>
        </w:rPr>
        <w:t>Typically</w:t>
      </w:r>
      <w:proofErr w:type="gramEnd"/>
      <w:r w:rsidRPr="00E47307">
        <w:rPr>
          <w:rFonts w:ascii="Times New Roman" w:hAnsi="Times New Roman" w:cs="Times New Roman"/>
          <w:color w:val="000000"/>
          <w:shd w:val="clear" w:color="auto" w:fill="FFFFFF"/>
        </w:rPr>
        <w:t xml:space="preserve"> threshold sizes for SD in the literature are reported for equidimensional particles so they are more easily compared from material to material (</w:t>
      </w:r>
      <w:commentRangeStart w:id="19"/>
      <w:r w:rsidRPr="00E47307">
        <w:rPr>
          <w:rFonts w:ascii="Times New Roman" w:hAnsi="Times New Roman" w:cs="Times New Roman"/>
          <w:color w:val="000000"/>
          <w:shd w:val="clear" w:color="auto" w:fill="FFFFFF"/>
        </w:rPr>
        <w:t xml:space="preserve">e.g. 67 nm for magnetite is a well </w:t>
      </w:r>
      <w:proofErr w:type="spellStart"/>
      <w:r w:rsidRPr="00E47307">
        <w:rPr>
          <w:rFonts w:ascii="Times New Roman" w:hAnsi="Times New Roman" w:cs="Times New Roman"/>
          <w:color w:val="000000"/>
          <w:shd w:val="clear" w:color="auto" w:fill="FFFFFF"/>
        </w:rPr>
        <w:t>recognised</w:t>
      </w:r>
      <w:proofErr w:type="spellEnd"/>
      <w:r w:rsidRPr="00E47307">
        <w:rPr>
          <w:rFonts w:ascii="Times New Roman" w:hAnsi="Times New Roman" w:cs="Times New Roman"/>
          <w:color w:val="000000"/>
          <w:shd w:val="clear" w:color="auto" w:fill="FFFFFF"/>
        </w:rPr>
        <w:t xml:space="preserve"> number that refers to equidimensional particles</w:t>
      </w:r>
      <w:commentRangeEnd w:id="19"/>
      <w:r w:rsidR="006E22C3">
        <w:rPr>
          <w:rStyle w:val="CommentReference"/>
        </w:rPr>
        <w:commentReference w:id="19"/>
      </w:r>
      <w:r w:rsidRPr="00E47307">
        <w:rPr>
          <w:rFonts w:ascii="Times New Roman" w:hAnsi="Times New Roman" w:cs="Times New Roman"/>
          <w:color w:val="000000"/>
          <w:shd w:val="clear" w:color="auto" w:fill="FFFFFF"/>
        </w:rPr>
        <w:t>).</w:t>
      </w:r>
    </w:p>
    <w:p w14:paraId="37D26F53" w14:textId="1ED270A4" w:rsidR="0098544D" w:rsidRPr="00E47307" w:rsidRDefault="0098544D" w:rsidP="00551298">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ins w:id="20" w:author="Wyn Williams" w:date="2024-03-13T07:44:00Z">
        <w:r w:rsidR="00E35B75">
          <w:rPr>
            <w:rFonts w:ascii="Times New Roman" w:hAnsi="Times New Roman" w:cs="Times New Roman"/>
            <w:color w:val="000000"/>
            <w:shd w:val="clear" w:color="auto" w:fill="FFFFFF"/>
          </w:rPr>
          <w:t xml:space="preserve">67nm is not a critical </w:t>
        </w:r>
      </w:ins>
      <w:ins w:id="21" w:author="Wyn Williams" w:date="2024-03-13T07:53:00Z">
        <w:r w:rsidR="00E35B75">
          <w:rPr>
            <w:rFonts w:ascii="Times New Roman" w:hAnsi="Times New Roman" w:cs="Times New Roman"/>
            <w:color w:val="000000"/>
            <w:shd w:val="clear" w:color="auto" w:fill="FFFFFF"/>
          </w:rPr>
          <w:t xml:space="preserve">SSD </w:t>
        </w:r>
      </w:ins>
      <w:ins w:id="22" w:author="Wyn Williams" w:date="2024-03-13T07:45:00Z">
        <w:r w:rsidR="00E35B75">
          <w:rPr>
            <w:rFonts w:ascii="Times New Roman" w:hAnsi="Times New Roman" w:cs="Times New Roman"/>
            <w:color w:val="000000"/>
            <w:shd w:val="clear" w:color="auto" w:fill="FFFFFF"/>
          </w:rPr>
          <w:t>particle</w:t>
        </w:r>
      </w:ins>
      <w:ins w:id="23" w:author="Wyn Williams" w:date="2024-03-13T07:44:00Z">
        <w:r w:rsidR="00E35B75">
          <w:rPr>
            <w:rFonts w:ascii="Times New Roman" w:hAnsi="Times New Roman" w:cs="Times New Roman"/>
            <w:color w:val="000000"/>
            <w:shd w:val="clear" w:color="auto" w:fill="FFFFFF"/>
          </w:rPr>
          <w:t xml:space="preserve"> size for </w:t>
        </w:r>
      </w:ins>
      <w:ins w:id="24" w:author="Wyn Williams" w:date="2024-03-13T07:45:00Z">
        <w:r w:rsidR="00E35B75">
          <w:rPr>
            <w:rFonts w:ascii="Times New Roman" w:hAnsi="Times New Roman" w:cs="Times New Roman"/>
            <w:color w:val="000000"/>
            <w:shd w:val="clear" w:color="auto" w:fill="FFFFFF"/>
          </w:rPr>
          <w:t xml:space="preserve">equidimensional </w:t>
        </w:r>
      </w:ins>
      <w:ins w:id="25" w:author="Wyn Williams" w:date="2024-03-13T07:44:00Z">
        <w:r w:rsidR="00E35B75">
          <w:rPr>
            <w:rFonts w:ascii="Times New Roman" w:hAnsi="Times New Roman" w:cs="Times New Roman"/>
            <w:color w:val="000000"/>
            <w:shd w:val="clear" w:color="auto" w:fill="FFFFFF"/>
          </w:rPr>
          <w:t>magnetite,</w:t>
        </w:r>
      </w:ins>
      <w:ins w:id="26" w:author="Wyn Williams" w:date="2024-03-13T07:49:00Z">
        <w:r w:rsidR="00E35B75">
          <w:rPr>
            <w:rFonts w:ascii="Times New Roman" w:hAnsi="Times New Roman" w:cs="Times New Roman"/>
            <w:color w:val="000000"/>
            <w:shd w:val="clear" w:color="auto" w:fill="FFFFFF"/>
          </w:rPr>
          <w:t xml:space="preserve"> and </w:t>
        </w:r>
      </w:ins>
      <w:ins w:id="27" w:author="Wyn Williams" w:date="2024-03-13T09:27:00Z">
        <w:r w:rsidR="009B5B15">
          <w:rPr>
            <w:rFonts w:ascii="Times New Roman" w:hAnsi="Times New Roman" w:cs="Times New Roman"/>
            <w:color w:val="000000"/>
            <w:shd w:val="clear" w:color="auto" w:fill="FFFFFF"/>
          </w:rPr>
          <w:t xml:space="preserve">is closer to </w:t>
        </w:r>
      </w:ins>
      <w:ins w:id="28" w:author="Wyn Williams" w:date="2024-03-13T12:21:00Z">
        <w:r w:rsidR="003D19EF">
          <w:rPr>
            <w:rFonts w:ascii="Times New Roman" w:hAnsi="Times New Roman" w:cs="Times New Roman"/>
            <w:color w:val="000000"/>
            <w:shd w:val="clear" w:color="auto" w:fill="FFFFFF"/>
          </w:rPr>
          <w:t>37</w:t>
        </w:r>
      </w:ins>
      <w:proofErr w:type="gramStart"/>
      <w:ins w:id="29" w:author="Wyn Williams" w:date="2024-03-13T09:27:00Z">
        <w:r w:rsidR="009B5B15">
          <w:rPr>
            <w:rFonts w:ascii="Times New Roman" w:hAnsi="Times New Roman" w:cs="Times New Roman"/>
            <w:color w:val="000000"/>
            <w:shd w:val="clear" w:color="auto" w:fill="FFFFFF"/>
          </w:rPr>
          <w:t xml:space="preserve">nm </w:t>
        </w:r>
      </w:ins>
      <w:ins w:id="30" w:author="Wyn Williams" w:date="2024-03-13T08:18:00Z">
        <w:r w:rsidR="00D3399F">
          <w:rPr>
            <w:rFonts w:ascii="Times New Roman" w:hAnsi="Times New Roman" w:cs="Times New Roman"/>
            <w:color w:val="000000"/>
            <w:shd w:val="clear" w:color="auto" w:fill="FFFFFF"/>
          </w:rPr>
          <w:t xml:space="preserve"> (</w:t>
        </w:r>
        <w:proofErr w:type="gramEnd"/>
        <w:r w:rsidR="00D3399F">
          <w:rPr>
            <w:rFonts w:ascii="Times New Roman" w:hAnsi="Times New Roman" w:cs="Times New Roman"/>
            <w:color w:val="000000"/>
            <w:shd w:val="clear" w:color="auto" w:fill="FFFFFF"/>
          </w:rPr>
          <w:t xml:space="preserve">which in turn is </w:t>
        </w:r>
      </w:ins>
      <w:ins w:id="31" w:author="Wyn Williams" w:date="2024-03-13T08:19:00Z">
        <w:r w:rsidR="00D3399F">
          <w:rPr>
            <w:rFonts w:ascii="Times New Roman" w:hAnsi="Times New Roman" w:cs="Times New Roman"/>
            <w:color w:val="000000"/>
            <w:shd w:val="clear" w:color="auto" w:fill="FFFFFF"/>
          </w:rPr>
          <w:t xml:space="preserve">strictly only true for perfectly uniform SD state, and </w:t>
        </w:r>
        <w:proofErr w:type="spellStart"/>
        <w:r w:rsidR="00D3399F">
          <w:rPr>
            <w:rFonts w:ascii="Times New Roman" w:hAnsi="Times New Roman" w:cs="Times New Roman"/>
            <w:color w:val="000000"/>
            <w:shd w:val="clear" w:color="auto" w:fill="FFFFFF"/>
          </w:rPr>
          <w:t>micromagnetics</w:t>
        </w:r>
        <w:proofErr w:type="spellEnd"/>
        <w:r w:rsidR="00D3399F">
          <w:rPr>
            <w:rFonts w:ascii="Times New Roman" w:hAnsi="Times New Roman" w:cs="Times New Roman"/>
            <w:color w:val="000000"/>
            <w:shd w:val="clear" w:color="auto" w:fill="FFFFFF"/>
          </w:rPr>
          <w:t xml:space="preserve"> would suggest a very slightly larger number) </w:t>
        </w:r>
      </w:ins>
      <w:ins w:id="32" w:author="Wyn Williams" w:date="2024-03-13T07:50:00Z">
        <w:r w:rsidR="00E35B75">
          <w:rPr>
            <w:rFonts w:ascii="Times New Roman" w:hAnsi="Times New Roman" w:cs="Times New Roman"/>
            <w:color w:val="000000"/>
            <w:shd w:val="clear" w:color="auto" w:fill="FFFFFF"/>
          </w:rPr>
          <w:t>.</w:t>
        </w:r>
      </w:ins>
      <w:ins w:id="33" w:author="Wyn Williams" w:date="2024-03-13T07:44:00Z">
        <w:r w:rsidR="00E35B75">
          <w:rPr>
            <w:rFonts w:ascii="Times New Roman" w:hAnsi="Times New Roman" w:cs="Times New Roman"/>
            <w:color w:val="000000"/>
            <w:shd w:val="clear" w:color="auto" w:fill="FFFFFF"/>
          </w:rPr>
          <w:t xml:space="preserve"> </w:t>
        </w:r>
      </w:ins>
      <w:ins w:id="34" w:author="Wyn Williams" w:date="2024-03-13T07:50:00Z">
        <w:r w:rsidR="00E35B75">
          <w:rPr>
            <w:rFonts w:ascii="Times New Roman" w:hAnsi="Times New Roman" w:cs="Times New Roman"/>
            <w:color w:val="000000"/>
            <w:shd w:val="clear" w:color="auto" w:fill="FFFFFF"/>
          </w:rPr>
          <w:t>H</w:t>
        </w:r>
      </w:ins>
      <w:ins w:id="35" w:author="Wyn Williams" w:date="2024-03-13T07:44:00Z">
        <w:r w:rsidR="00E35B75">
          <w:rPr>
            <w:rFonts w:ascii="Times New Roman" w:hAnsi="Times New Roman" w:cs="Times New Roman"/>
            <w:color w:val="000000"/>
            <w:shd w:val="clear" w:color="auto" w:fill="FFFFFF"/>
          </w:rPr>
          <w:t>owever</w:t>
        </w:r>
      </w:ins>
      <w:ins w:id="36" w:author="Wyn Williams" w:date="2024-03-13T07:50:00Z">
        <w:r w:rsidR="00E35B75">
          <w:rPr>
            <w:rFonts w:ascii="Times New Roman" w:hAnsi="Times New Roman" w:cs="Times New Roman"/>
            <w:color w:val="000000"/>
            <w:shd w:val="clear" w:color="auto" w:fill="FFFFFF"/>
          </w:rPr>
          <w:t>,</w:t>
        </w:r>
      </w:ins>
      <w:ins w:id="37" w:author="Wyn Williams" w:date="2024-03-13T07:44:00Z">
        <w:r w:rsidR="00E35B75">
          <w:rPr>
            <w:rFonts w:ascii="Times New Roman" w:hAnsi="Times New Roman" w:cs="Times New Roman"/>
            <w:color w:val="000000"/>
            <w:shd w:val="clear" w:color="auto" w:fill="FFFFFF"/>
          </w:rPr>
          <w:t xml:space="preserve"> </w:t>
        </w:r>
      </w:ins>
      <w:r w:rsidRPr="00E47307">
        <w:rPr>
          <w:rFonts w:ascii="Times New Roman" w:hAnsi="Times New Roman" w:cs="Times New Roman"/>
          <w:color w:val="000000"/>
          <w:shd w:val="clear" w:color="auto" w:fill="FFFFFF"/>
        </w:rPr>
        <w:t xml:space="preserve">I agree that referring to 50 nm as a threshold for taenite is indeed an overestimate. I have </w:t>
      </w:r>
      <w:r w:rsidR="00863DDE">
        <w:rPr>
          <w:rFonts w:ascii="Times New Roman" w:hAnsi="Times New Roman" w:cs="Times New Roman"/>
          <w:color w:val="000000"/>
          <w:shd w:val="clear" w:color="auto" w:fill="FFFFFF"/>
        </w:rPr>
        <w:t>update</w:t>
      </w:r>
      <w:r w:rsidR="001C276C">
        <w:rPr>
          <w:rFonts w:ascii="Times New Roman" w:hAnsi="Times New Roman" w:cs="Times New Roman"/>
          <w:color w:val="000000"/>
          <w:shd w:val="clear" w:color="auto" w:fill="FFFFFF"/>
        </w:rPr>
        <w:t>d</w:t>
      </w:r>
      <w:r w:rsidR="00863DDE">
        <w:rPr>
          <w:rFonts w:ascii="Times New Roman" w:hAnsi="Times New Roman" w:cs="Times New Roman"/>
          <w:color w:val="000000"/>
          <w:shd w:val="clear" w:color="auto" w:fill="FFFFFF"/>
        </w:rPr>
        <w:t xml:space="preserve"> the text</w:t>
      </w:r>
      <w:r w:rsidRPr="00E47307">
        <w:rPr>
          <w:rFonts w:ascii="Times New Roman" w:hAnsi="Times New Roman" w:cs="Times New Roman"/>
          <w:color w:val="000000"/>
          <w:shd w:val="clear" w:color="auto" w:fill="FFFFFF"/>
        </w:rPr>
        <w:t>. Please also see my reply to comment #2.</w:t>
      </w:r>
    </w:p>
    <w:p w14:paraId="2B562B4A" w14:textId="77777777" w:rsidR="0098544D" w:rsidRPr="00E47307" w:rsidRDefault="0098544D" w:rsidP="0098544D">
      <w:pPr>
        <w:jc w:val="both"/>
        <w:rPr>
          <w:rFonts w:ascii="Times New Roman" w:hAnsi="Times New Roman" w:cs="Times New Roman"/>
          <w:color w:val="000000"/>
          <w:shd w:val="clear" w:color="auto" w:fill="FFFFFF"/>
        </w:rPr>
      </w:pPr>
    </w:p>
    <w:p w14:paraId="34C2B8DA" w14:textId="25BA0A02"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8. </w:t>
      </w:r>
      <w:commentRangeStart w:id="38"/>
      <w:r w:rsidRPr="00E47307">
        <w:rPr>
          <w:rFonts w:ascii="Times New Roman" w:hAnsi="Times New Roman" w:cs="Times New Roman"/>
          <w:color w:val="000000"/>
          <w:shd w:val="clear" w:color="auto" w:fill="FFFFFF"/>
        </w:rPr>
        <w:t>Line 165 - relaxation time</w:t>
      </w:r>
      <w:r w:rsidR="00A50135">
        <w:rPr>
          <w:rFonts w:ascii="Times New Roman" w:hAnsi="Times New Roman" w:cs="Times New Roman"/>
          <w:color w:val="000000"/>
          <w:shd w:val="clear" w:color="auto" w:fill="FFFFFF"/>
        </w:rPr>
        <w:t>s</w:t>
      </w:r>
      <w:r w:rsidRPr="00E47307">
        <w:rPr>
          <w:rFonts w:ascii="Times New Roman" w:hAnsi="Times New Roman" w:cs="Times New Roman"/>
          <w:color w:val="000000"/>
          <w:shd w:val="clear" w:color="auto" w:fill="FFFFFF"/>
        </w:rPr>
        <w:t xml:space="preserve"> &lt; age of solar system </w:t>
      </w:r>
      <w:proofErr w:type="gramStart"/>
      <w:r w:rsidRPr="00E47307">
        <w:rPr>
          <w:rFonts w:ascii="Times New Roman" w:hAnsi="Times New Roman" w:cs="Times New Roman"/>
          <w:color w:val="000000"/>
          <w:shd w:val="clear" w:color="auto" w:fill="FFFFFF"/>
        </w:rPr>
        <w:t>are</w:t>
      </w:r>
      <w:proofErr w:type="gramEnd"/>
      <w:r w:rsidRPr="00E47307">
        <w:rPr>
          <w:rFonts w:ascii="Times New Roman" w:hAnsi="Times New Roman" w:cs="Times New Roman"/>
          <w:color w:val="000000"/>
          <w:shd w:val="clear" w:color="auto" w:fill="FFFFFF"/>
        </w:rPr>
        <w:t xml:space="preserve"> 'unblocked'. Is this the right way to think about it? When considering unblocking, it is not the age of the solar system that is the key timescale, rather the time taken for the volume percentage of tetrataenite to increase to 100%? If the rate of ordering is faster than the relaxation time, then no unblocking would take place, as the transient state of partial order only exists for a short time? It may only take a very short time indeed (certainly a lot less than the age of the solar system) for an island to go from 0 to 100% ordered</w:t>
      </w:r>
      <w:commentRangeEnd w:id="38"/>
      <w:r w:rsidR="00FE437D">
        <w:rPr>
          <w:rStyle w:val="CommentReference"/>
        </w:rPr>
        <w:commentReference w:id="38"/>
      </w:r>
      <w:r w:rsidRPr="00E47307">
        <w:rPr>
          <w:rFonts w:ascii="Times New Roman" w:hAnsi="Times New Roman" w:cs="Times New Roman"/>
          <w:color w:val="000000"/>
          <w:shd w:val="clear" w:color="auto" w:fill="FFFFFF"/>
        </w:rPr>
        <w:t xml:space="preserve">. Some discussion of what </w:t>
      </w:r>
      <w:proofErr w:type="gramStart"/>
      <w:r w:rsidRPr="00E47307">
        <w:rPr>
          <w:rFonts w:ascii="Times New Roman" w:hAnsi="Times New Roman" w:cs="Times New Roman"/>
          <w:color w:val="000000"/>
          <w:shd w:val="clear" w:color="auto" w:fill="FFFFFF"/>
        </w:rPr>
        <w:t>is the appropriate time scale</w:t>
      </w:r>
      <w:proofErr w:type="gramEnd"/>
      <w:r w:rsidRPr="00E47307">
        <w:rPr>
          <w:rFonts w:ascii="Times New Roman" w:hAnsi="Times New Roman" w:cs="Times New Roman"/>
          <w:color w:val="000000"/>
          <w:shd w:val="clear" w:color="auto" w:fill="FFFFFF"/>
        </w:rPr>
        <w:t xml:space="preserve"> is needed, and then if significantly shorter timescales are more important </w:t>
      </w:r>
      <w:r w:rsidR="00A50135" w:rsidRPr="00E47307">
        <w:rPr>
          <w:rFonts w:ascii="Times New Roman" w:hAnsi="Times New Roman" w:cs="Times New Roman"/>
          <w:color w:val="000000"/>
          <w:shd w:val="clear" w:color="auto" w:fill="FFFFFF"/>
        </w:rPr>
        <w:t>than</w:t>
      </w:r>
      <w:r w:rsidRPr="00E47307">
        <w:rPr>
          <w:rFonts w:ascii="Times New Roman" w:hAnsi="Times New Roman" w:cs="Times New Roman"/>
          <w:color w:val="000000"/>
          <w:shd w:val="clear" w:color="auto" w:fill="FFFFFF"/>
        </w:rPr>
        <w:t xml:space="preserve"> some updating to the figures and conclusions might be necessary.</w:t>
      </w:r>
    </w:p>
    <w:p w14:paraId="54F1B8A8" w14:textId="181D3395" w:rsidR="0098544D" w:rsidRDefault="0098544D" w:rsidP="00C6346B">
      <w:pPr>
        <w:spacing w:before="240" w:after="0"/>
        <w:ind w:left="720"/>
        <w:jc w:val="both"/>
        <w:rPr>
          <w:rFonts w:ascii="Times New Roman" w:hAnsi="Times New Roman" w:cs="Times New Roman"/>
          <w:color w:val="000000"/>
          <w:shd w:val="clear" w:color="auto" w:fill="FFFFFF"/>
        </w:rPr>
      </w:pPr>
      <w:r w:rsidRPr="00935808">
        <w:rPr>
          <w:rFonts w:ascii="Times New Roman" w:hAnsi="Times New Roman" w:cs="Times New Roman"/>
          <w:color w:val="000000"/>
          <w:shd w:val="clear" w:color="auto" w:fill="FFFFFF"/>
        </w:rPr>
        <w:t xml:space="preserve">A: </w:t>
      </w:r>
      <w:r w:rsidR="00935808" w:rsidRPr="00935808">
        <w:rPr>
          <w:rFonts w:ascii="Times New Roman" w:hAnsi="Times New Roman" w:cs="Times New Roman"/>
          <w:color w:val="000000"/>
          <w:shd w:val="clear" w:color="auto" w:fill="FFFFFF"/>
        </w:rPr>
        <w:t>Thanks for pointin</w:t>
      </w:r>
      <w:r w:rsidR="00935808">
        <w:rPr>
          <w:rFonts w:ascii="Times New Roman" w:hAnsi="Times New Roman" w:cs="Times New Roman"/>
          <w:color w:val="000000"/>
          <w:shd w:val="clear" w:color="auto" w:fill="FFFFFF"/>
        </w:rPr>
        <w:t>g</w:t>
      </w:r>
      <w:r w:rsidR="00935808" w:rsidRPr="00935808">
        <w:rPr>
          <w:rFonts w:ascii="Times New Roman" w:hAnsi="Times New Roman" w:cs="Times New Roman"/>
          <w:color w:val="000000"/>
          <w:shd w:val="clear" w:color="auto" w:fill="FFFFFF"/>
        </w:rPr>
        <w:t xml:space="preserve"> o</w:t>
      </w:r>
      <w:r w:rsidR="00935808">
        <w:rPr>
          <w:rFonts w:ascii="Times New Roman" w:hAnsi="Times New Roman" w:cs="Times New Roman"/>
          <w:color w:val="000000"/>
          <w:shd w:val="clear" w:color="auto" w:fill="FFFFFF"/>
        </w:rPr>
        <w:t xml:space="preserve">ut. I think that the </w:t>
      </w:r>
      <w:proofErr w:type="gramStart"/>
      <w:r w:rsidR="00935808">
        <w:rPr>
          <w:rFonts w:ascii="Times New Roman" w:hAnsi="Times New Roman" w:cs="Times New Roman"/>
          <w:color w:val="000000"/>
          <w:shd w:val="clear" w:color="auto" w:fill="FFFFFF"/>
        </w:rPr>
        <w:t>time-scale</w:t>
      </w:r>
      <w:proofErr w:type="gramEnd"/>
      <w:r w:rsidR="00935808">
        <w:rPr>
          <w:rFonts w:ascii="Times New Roman" w:hAnsi="Times New Roman" w:cs="Times New Roman"/>
          <w:color w:val="000000"/>
          <w:shd w:val="clear" w:color="auto" w:fill="FFFFFF"/>
        </w:rPr>
        <w:t xml:space="preserve"> as the threshold for (un)blocking does not affect the main conclusions of the paper: that SD are preserved and SV are modified though chemical ordering. </w:t>
      </w:r>
      <w:r w:rsidR="00C6346B">
        <w:rPr>
          <w:rFonts w:ascii="Times New Roman" w:hAnsi="Times New Roman" w:cs="Times New Roman"/>
          <w:color w:val="000000"/>
          <w:shd w:val="clear" w:color="auto" w:fill="FFFFFF"/>
        </w:rPr>
        <w:t>Moreover</w:t>
      </w:r>
      <w:r w:rsidR="00935808">
        <w:rPr>
          <w:rFonts w:ascii="Times New Roman" w:hAnsi="Times New Roman" w:cs="Times New Roman"/>
          <w:color w:val="000000"/>
          <w:shd w:val="clear" w:color="auto" w:fill="FFFFFF"/>
        </w:rPr>
        <w:t xml:space="preserve">, all transition that are unblocked for </w:t>
      </w:r>
      <w:r w:rsidR="00935808" w:rsidRPr="00E47307">
        <w:rPr>
          <w:rFonts w:ascii="Times New Roman" w:hAnsi="Times New Roman" w:cs="Times New Roman"/>
          <w:color w:val="000000"/>
          <w:shd w:val="clear" w:color="auto" w:fill="FFFFFF"/>
        </w:rPr>
        <w:t>relaxation time</w:t>
      </w:r>
      <w:r w:rsidR="00935808">
        <w:rPr>
          <w:rFonts w:ascii="Times New Roman" w:hAnsi="Times New Roman" w:cs="Times New Roman"/>
          <w:color w:val="000000"/>
          <w:shd w:val="clear" w:color="auto" w:fill="FFFFFF"/>
        </w:rPr>
        <w:t>s</w:t>
      </w:r>
      <w:r w:rsidR="00935808" w:rsidRPr="00E47307">
        <w:rPr>
          <w:rFonts w:ascii="Times New Roman" w:hAnsi="Times New Roman" w:cs="Times New Roman"/>
          <w:color w:val="000000"/>
          <w:shd w:val="clear" w:color="auto" w:fill="FFFFFF"/>
        </w:rPr>
        <w:t xml:space="preserve"> &lt; age of solar system</w:t>
      </w:r>
      <w:r w:rsidR="00935808">
        <w:rPr>
          <w:rFonts w:ascii="Times New Roman" w:hAnsi="Times New Roman" w:cs="Times New Roman"/>
          <w:color w:val="000000"/>
          <w:shd w:val="clear" w:color="auto" w:fill="FFFFFF"/>
        </w:rPr>
        <w:t xml:space="preserve"> </w:t>
      </w:r>
      <w:proofErr w:type="gramStart"/>
      <w:r w:rsidR="00935808">
        <w:rPr>
          <w:rFonts w:ascii="Times New Roman" w:hAnsi="Times New Roman" w:cs="Times New Roman"/>
          <w:color w:val="000000"/>
          <w:shd w:val="clear" w:color="auto" w:fill="FFFFFF"/>
        </w:rPr>
        <w:t>are</w:t>
      </w:r>
      <w:proofErr w:type="gramEnd"/>
      <w:r w:rsidR="00935808">
        <w:rPr>
          <w:rFonts w:ascii="Times New Roman" w:hAnsi="Times New Roman" w:cs="Times New Roman"/>
          <w:color w:val="000000"/>
          <w:shd w:val="clear" w:color="auto" w:fill="FFFFFF"/>
        </w:rPr>
        <w:t xml:space="preserve"> also unblocked for </w:t>
      </w:r>
      <w:r w:rsidR="00935808" w:rsidRPr="00E47307">
        <w:rPr>
          <w:rFonts w:ascii="Times New Roman" w:hAnsi="Times New Roman" w:cs="Times New Roman"/>
          <w:color w:val="000000"/>
          <w:shd w:val="clear" w:color="auto" w:fill="FFFFFF"/>
        </w:rPr>
        <w:t>relaxation time</w:t>
      </w:r>
      <w:r w:rsidR="00935808">
        <w:rPr>
          <w:rFonts w:ascii="Times New Roman" w:hAnsi="Times New Roman" w:cs="Times New Roman"/>
          <w:color w:val="000000"/>
          <w:shd w:val="clear" w:color="auto" w:fill="FFFFFF"/>
        </w:rPr>
        <w:t>s</w:t>
      </w:r>
      <w:r w:rsidR="00935808" w:rsidRPr="00E47307">
        <w:rPr>
          <w:rFonts w:ascii="Times New Roman" w:hAnsi="Times New Roman" w:cs="Times New Roman"/>
          <w:color w:val="000000"/>
          <w:shd w:val="clear" w:color="auto" w:fill="FFFFFF"/>
        </w:rPr>
        <w:t xml:space="preserve"> &lt; </w:t>
      </w:r>
      <w:r w:rsidR="00935808">
        <w:rPr>
          <w:rFonts w:ascii="Times New Roman" w:hAnsi="Times New Roman" w:cs="Times New Roman"/>
          <w:color w:val="000000"/>
          <w:shd w:val="clear" w:color="auto" w:fill="FFFFFF"/>
        </w:rPr>
        <w:t xml:space="preserve">100 s. </w:t>
      </w:r>
      <w:r w:rsidR="00C6346B">
        <w:rPr>
          <w:rFonts w:ascii="Times New Roman" w:hAnsi="Times New Roman" w:cs="Times New Roman"/>
          <w:color w:val="000000"/>
          <w:shd w:val="clear" w:color="auto" w:fill="FFFFFF"/>
        </w:rPr>
        <w:t xml:space="preserve">Therefore, we decided to keep Fig. 3 unaltered. </w:t>
      </w:r>
    </w:p>
    <w:p w14:paraId="35178039" w14:textId="77777777" w:rsidR="00C6346B" w:rsidRPr="00935808" w:rsidRDefault="00C6346B" w:rsidP="00C6346B">
      <w:pPr>
        <w:spacing w:before="240"/>
        <w:ind w:left="720"/>
        <w:jc w:val="both"/>
        <w:rPr>
          <w:rFonts w:ascii="Times New Roman" w:hAnsi="Times New Roman" w:cs="Times New Roman"/>
          <w:color w:val="000000"/>
          <w:shd w:val="clear" w:color="auto" w:fill="FFFFFF"/>
        </w:rPr>
      </w:pPr>
    </w:p>
    <w:p w14:paraId="3EF69D97" w14:textId="77777777"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9. Fig. 2. Not immediately clear which dimension is 30 nm. Long or short? I don't think you state this explicitly anywhere.</w:t>
      </w:r>
    </w:p>
    <w:p w14:paraId="458CFCA7" w14:textId="79253B2F" w:rsidR="0098544D" w:rsidRPr="00E47307" w:rsidRDefault="0098544D" w:rsidP="00551298">
      <w:pPr>
        <w:spacing w:before="24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b/>
        <w:t xml:space="preserve">A: </w:t>
      </w:r>
      <w:r w:rsidR="00FE75BF">
        <w:rPr>
          <w:rFonts w:ascii="Times New Roman" w:hAnsi="Times New Roman" w:cs="Times New Roman"/>
          <w:color w:val="000000"/>
          <w:shd w:val="clear" w:color="auto" w:fill="FFFFFF"/>
        </w:rPr>
        <w:t xml:space="preserve">You’re right. </w:t>
      </w:r>
      <w:r w:rsidRPr="00E47307">
        <w:rPr>
          <w:rFonts w:ascii="Times New Roman" w:hAnsi="Times New Roman" w:cs="Times New Roman"/>
          <w:color w:val="000000"/>
          <w:shd w:val="clear" w:color="auto" w:fill="FFFFFF"/>
        </w:rPr>
        <w:t>Please, see my replies to comments #2 and #7.</w:t>
      </w:r>
    </w:p>
    <w:p w14:paraId="0A28E153" w14:textId="77777777" w:rsidR="0098544D" w:rsidRPr="00E47307" w:rsidRDefault="0098544D" w:rsidP="0098544D">
      <w:pPr>
        <w:jc w:val="both"/>
        <w:rPr>
          <w:rFonts w:ascii="Times New Roman" w:hAnsi="Times New Roman" w:cs="Times New Roman"/>
          <w:color w:val="000000"/>
          <w:shd w:val="clear" w:color="auto" w:fill="FFFFFF"/>
        </w:rPr>
      </w:pPr>
    </w:p>
    <w:p w14:paraId="37775D99" w14:textId="5FC472E6"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10. Line 168. Energy barriers. It is not clear what exactly the transition states are and what the barriers are referring to. If only a portion of the grain moment is unblocked, is there not a stable component remaining? Do we still call this unblocked? </w:t>
      </w:r>
      <w:commentRangeStart w:id="39"/>
      <w:r w:rsidRPr="00E47307">
        <w:rPr>
          <w:rFonts w:ascii="Times New Roman" w:hAnsi="Times New Roman" w:cs="Times New Roman"/>
          <w:color w:val="000000"/>
          <w:shd w:val="clear" w:color="auto" w:fill="FFFFFF"/>
        </w:rPr>
        <w:t>Need to be very clear with terms like 'unblocking' which most people associate with the complete thermal instability of the whole grain, and which might mean something different in this case as you have two phases.</w:t>
      </w:r>
      <w:commentRangeEnd w:id="39"/>
      <w:r w:rsidR="004B7E38">
        <w:rPr>
          <w:rStyle w:val="CommentReference"/>
        </w:rPr>
        <w:commentReference w:id="39"/>
      </w:r>
      <w:r w:rsidRPr="00E47307">
        <w:rPr>
          <w:rFonts w:ascii="Times New Roman" w:hAnsi="Times New Roman" w:cs="Times New Roman"/>
          <w:color w:val="000000"/>
          <w:shd w:val="clear" w:color="auto" w:fill="FFFFFF"/>
        </w:rPr>
        <w:t xml:space="preserve"> Is a grain that has only one part of it thermally unstable really 'unblocked'? To help this, it would be useful to have representative (e.g. 50% transition volume?) pictures of the 'before' and 'after' states corresponding to each of the relaxation times in Fig. 3. Without that it is very hard to picture what these energy barriers </w:t>
      </w:r>
      <w:proofErr w:type="gramStart"/>
      <w:r w:rsidRPr="00E47307">
        <w:rPr>
          <w:rFonts w:ascii="Times New Roman" w:hAnsi="Times New Roman" w:cs="Times New Roman"/>
          <w:color w:val="000000"/>
          <w:shd w:val="clear" w:color="auto" w:fill="FFFFFF"/>
        </w:rPr>
        <w:t>actually correspond</w:t>
      </w:r>
      <w:proofErr w:type="gramEnd"/>
      <w:r w:rsidRPr="00E47307">
        <w:rPr>
          <w:rFonts w:ascii="Times New Roman" w:hAnsi="Times New Roman" w:cs="Times New Roman"/>
          <w:color w:val="000000"/>
          <w:shd w:val="clear" w:color="auto" w:fill="FFFFFF"/>
        </w:rPr>
        <w:t xml:space="preserve"> to.</w:t>
      </w:r>
    </w:p>
    <w:p w14:paraId="4DE14801" w14:textId="7CEDF4C3" w:rsidR="0098544D" w:rsidRPr="001C276C" w:rsidRDefault="0098544D" w:rsidP="001C276C">
      <w:pPr>
        <w:spacing w:before="240"/>
        <w:ind w:left="720"/>
        <w:jc w:val="both"/>
        <w:rPr>
          <w:rFonts w:ascii="Times New Roman" w:hAnsi="Times New Roman" w:cs="Times New Roman"/>
          <w:color w:val="000000"/>
          <w:shd w:val="clear" w:color="auto" w:fill="FFFFFF"/>
        </w:rPr>
      </w:pPr>
      <w:r w:rsidRPr="001C276C">
        <w:rPr>
          <w:rFonts w:ascii="Times New Roman" w:hAnsi="Times New Roman" w:cs="Times New Roman"/>
          <w:color w:val="000000"/>
          <w:shd w:val="clear" w:color="auto" w:fill="FFFFFF"/>
        </w:rPr>
        <w:t xml:space="preserve">A: </w:t>
      </w:r>
      <w:ins w:id="40" w:author="Wyn Williams" w:date="2024-03-13T08:34:00Z">
        <w:r w:rsidR="004B7E38">
          <w:rPr>
            <w:rFonts w:ascii="Times New Roman" w:hAnsi="Times New Roman" w:cs="Times New Roman"/>
            <w:color w:val="000000"/>
            <w:shd w:val="clear" w:color="auto" w:fill="FFFFFF"/>
          </w:rPr>
          <w:t xml:space="preserve">Our study is one of the first to examine blocking and unblocking in multi-phase material, and </w:t>
        </w:r>
      </w:ins>
      <w:ins w:id="41" w:author="Wyn Williams" w:date="2024-03-13T08:36:00Z">
        <w:r w:rsidR="004B7E38">
          <w:rPr>
            <w:rFonts w:ascii="Times New Roman" w:hAnsi="Times New Roman" w:cs="Times New Roman"/>
            <w:color w:val="000000"/>
            <w:shd w:val="clear" w:color="auto" w:fill="FFFFFF"/>
          </w:rPr>
          <w:t xml:space="preserve">so </w:t>
        </w:r>
      </w:ins>
      <w:ins w:id="42" w:author="Wyn Williams" w:date="2024-03-13T08:34:00Z">
        <w:r w:rsidR="004B7E38">
          <w:rPr>
            <w:rFonts w:ascii="Times New Roman" w:hAnsi="Times New Roman" w:cs="Times New Roman"/>
            <w:color w:val="000000"/>
            <w:shd w:val="clear" w:color="auto" w:fill="FFFFFF"/>
          </w:rPr>
          <w:t>we appreciate R</w:t>
        </w:r>
      </w:ins>
      <w:ins w:id="43" w:author="Wyn Williams" w:date="2024-03-13T08:35:00Z">
        <w:r w:rsidR="004B7E38">
          <w:rPr>
            <w:rFonts w:ascii="Times New Roman" w:hAnsi="Times New Roman" w:cs="Times New Roman"/>
            <w:color w:val="000000"/>
            <w:shd w:val="clear" w:color="auto" w:fill="FFFFFF"/>
          </w:rPr>
          <w:t xml:space="preserve">ichard’s comment that has made us more careful in our definitions </w:t>
        </w:r>
      </w:ins>
      <w:del w:id="44" w:author="Wyn Williams" w:date="2024-03-13T08:35:00Z">
        <w:r w:rsidR="001C276C" w:rsidDel="004B7E38">
          <w:rPr>
            <w:rFonts w:ascii="Times New Roman" w:hAnsi="Times New Roman" w:cs="Times New Roman"/>
            <w:color w:val="000000"/>
            <w:shd w:val="clear" w:color="auto" w:fill="FFFFFF"/>
          </w:rPr>
          <w:delText xml:space="preserve">Thanks for pointing out. </w:delText>
        </w:r>
      </w:del>
      <w:r w:rsidR="001C276C">
        <w:rPr>
          <w:rFonts w:ascii="Times New Roman" w:hAnsi="Times New Roman" w:cs="Times New Roman"/>
          <w:color w:val="000000"/>
          <w:shd w:val="clear" w:color="auto" w:fill="FFFFFF"/>
        </w:rPr>
        <w:t>I created a figure (Fig. S1 in the SI) to illustrate the presentative ‘initial’ and ‘final’ LEM states adopted to calculate the energy barriers used to create the plots in Fig. 3.</w:t>
      </w:r>
    </w:p>
    <w:p w14:paraId="7A4B2253" w14:textId="77777777" w:rsidR="0098544D" w:rsidRPr="001C276C" w:rsidRDefault="0098544D" w:rsidP="0098544D">
      <w:pPr>
        <w:jc w:val="both"/>
        <w:rPr>
          <w:rFonts w:ascii="Times New Roman" w:hAnsi="Times New Roman" w:cs="Times New Roman"/>
          <w:color w:val="000000"/>
          <w:shd w:val="clear" w:color="auto" w:fill="FFFFFF"/>
        </w:rPr>
      </w:pPr>
    </w:p>
    <w:p w14:paraId="141E61AC" w14:textId="47FBA9E8" w:rsidR="0098544D" w:rsidRPr="00E47307" w:rsidRDefault="0098544D"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11. Line 198 - experimental evidence suggesting c axis aligns with &lt;100&gt;. </w:t>
      </w:r>
      <w:proofErr w:type="gramStart"/>
      <w:r w:rsidR="00A50135" w:rsidRPr="00E47307">
        <w:rPr>
          <w:rFonts w:ascii="Times New Roman" w:hAnsi="Times New Roman" w:cs="Times New Roman"/>
          <w:color w:val="000000"/>
          <w:shd w:val="clear" w:color="auto" w:fill="FFFFFF"/>
        </w:rPr>
        <w:t>Actually,</w:t>
      </w:r>
      <w:r w:rsidRPr="00E47307">
        <w:rPr>
          <w:rFonts w:ascii="Times New Roman" w:hAnsi="Times New Roman" w:cs="Times New Roman"/>
          <w:color w:val="000000"/>
          <w:shd w:val="clear" w:color="auto" w:fill="FFFFFF"/>
        </w:rPr>
        <w:t xml:space="preserve"> this</w:t>
      </w:r>
      <w:proofErr w:type="gramEnd"/>
      <w:r w:rsidRPr="00E47307">
        <w:rPr>
          <w:rFonts w:ascii="Times New Roman" w:hAnsi="Times New Roman" w:cs="Times New Roman"/>
          <w:color w:val="000000"/>
          <w:shd w:val="clear" w:color="auto" w:fill="FFFFFF"/>
        </w:rPr>
        <w:t xml:space="preserve"> is a fundamental consequence of the symmetry change involved in the phase transition. There is not really any flexibility or doubt here - the c axis of tetrataenite MUST be one of the pre-existing &lt;100&gt; directions of taenite.</w:t>
      </w:r>
    </w:p>
    <w:p w14:paraId="33A6D70F" w14:textId="2DF44219" w:rsidR="0098544D" w:rsidRPr="00E47307" w:rsidRDefault="0098544D" w:rsidP="00551298">
      <w:pPr>
        <w:spacing w:before="24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b/>
        <w:t xml:space="preserve">A: </w:t>
      </w:r>
      <w:del w:id="45" w:author="Wyn Williams" w:date="2024-03-13T08:39:00Z">
        <w:r w:rsidRPr="00E47307" w:rsidDel="007F4BDC">
          <w:rPr>
            <w:rFonts w:ascii="Times New Roman" w:hAnsi="Times New Roman" w:cs="Times New Roman"/>
            <w:color w:val="000000"/>
            <w:shd w:val="clear" w:color="auto" w:fill="FFFFFF"/>
          </w:rPr>
          <w:delText>Thanks for pointing out.</w:delText>
        </w:r>
      </w:del>
      <w:ins w:id="46" w:author="Wyn Williams" w:date="2024-03-13T08:39:00Z">
        <w:r w:rsidR="007F4BDC">
          <w:rPr>
            <w:rFonts w:ascii="Times New Roman" w:hAnsi="Times New Roman" w:cs="Times New Roman"/>
            <w:color w:val="000000"/>
            <w:shd w:val="clear" w:color="auto" w:fill="FFFFFF"/>
          </w:rPr>
          <w:t xml:space="preserve">We </w:t>
        </w:r>
        <w:proofErr w:type="gramStart"/>
        <w:r w:rsidR="007F4BDC">
          <w:rPr>
            <w:rFonts w:ascii="Times New Roman" w:hAnsi="Times New Roman" w:cs="Times New Roman"/>
            <w:color w:val="000000"/>
            <w:shd w:val="clear" w:color="auto" w:fill="FFFFFF"/>
          </w:rPr>
          <w:t>agree, and</w:t>
        </w:r>
        <w:proofErr w:type="gramEnd"/>
        <w:r w:rsidR="007F4BDC">
          <w:rPr>
            <w:rFonts w:ascii="Times New Roman" w:hAnsi="Times New Roman" w:cs="Times New Roman"/>
            <w:color w:val="000000"/>
            <w:shd w:val="clear" w:color="auto" w:fill="FFFFFF"/>
          </w:rPr>
          <w:t xml:space="preserve"> have </w:t>
        </w:r>
        <w:proofErr w:type="spellStart"/>
        <w:r w:rsidR="007F4BDC">
          <w:rPr>
            <w:rFonts w:ascii="Times New Roman" w:hAnsi="Times New Roman" w:cs="Times New Roman"/>
            <w:color w:val="000000"/>
            <w:shd w:val="clear" w:color="auto" w:fill="FFFFFF"/>
          </w:rPr>
          <w:t>wrwritten</w:t>
        </w:r>
        <w:proofErr w:type="spellEnd"/>
        <w:r w:rsidR="007F4BDC">
          <w:rPr>
            <w:rFonts w:ascii="Times New Roman" w:hAnsi="Times New Roman" w:cs="Times New Roman"/>
            <w:color w:val="000000"/>
            <w:shd w:val="clear" w:color="auto" w:fill="FFFFFF"/>
          </w:rPr>
          <w:t xml:space="preserve"> the</w:t>
        </w:r>
      </w:ins>
      <w:del w:id="47" w:author="Wyn Williams" w:date="2024-03-13T08:39:00Z">
        <w:r w:rsidRPr="00E47307" w:rsidDel="007F4BDC">
          <w:rPr>
            <w:rFonts w:ascii="Times New Roman" w:hAnsi="Times New Roman" w:cs="Times New Roman"/>
            <w:color w:val="000000"/>
            <w:shd w:val="clear" w:color="auto" w:fill="FFFFFF"/>
          </w:rPr>
          <w:delText xml:space="preserve"> </w:delText>
        </w:r>
        <w:r w:rsidR="009625D5" w:rsidRPr="00E47307" w:rsidDel="007F4BDC">
          <w:rPr>
            <w:rFonts w:ascii="Times New Roman" w:hAnsi="Times New Roman" w:cs="Times New Roman"/>
            <w:color w:val="000000"/>
            <w:shd w:val="clear" w:color="auto" w:fill="FFFFFF"/>
          </w:rPr>
          <w:delText>The</w:delText>
        </w:r>
      </w:del>
      <w:r w:rsidR="009625D5" w:rsidRPr="00E47307">
        <w:rPr>
          <w:rFonts w:ascii="Times New Roman" w:hAnsi="Times New Roman" w:cs="Times New Roman"/>
          <w:color w:val="000000"/>
          <w:shd w:val="clear" w:color="auto" w:fill="FFFFFF"/>
        </w:rPr>
        <w:t xml:space="preserve"> sentence</w:t>
      </w:r>
      <w:ins w:id="48" w:author="Wyn Williams" w:date="2024-03-13T08:40:00Z">
        <w:r w:rsidR="007F4BDC">
          <w:rPr>
            <w:rFonts w:ascii="Times New Roman" w:hAnsi="Times New Roman" w:cs="Times New Roman"/>
            <w:color w:val="000000"/>
            <w:shd w:val="clear" w:color="auto" w:fill="FFFFFF"/>
          </w:rPr>
          <w:t xml:space="preserve"> to add clarity.</w:t>
        </w:r>
      </w:ins>
      <w:del w:id="49" w:author="Wyn Williams" w:date="2024-03-13T08:40:00Z">
        <w:r w:rsidR="009625D5" w:rsidRPr="00E47307" w:rsidDel="007F4BDC">
          <w:rPr>
            <w:rFonts w:ascii="Times New Roman" w:hAnsi="Times New Roman" w:cs="Times New Roman"/>
            <w:color w:val="000000"/>
            <w:shd w:val="clear" w:color="auto" w:fill="FFFFFF"/>
          </w:rPr>
          <w:delText xml:space="preserve"> was rewr</w:delText>
        </w:r>
      </w:del>
      <w:del w:id="50" w:author="Wyn Williams" w:date="2024-03-13T08:39:00Z">
        <w:r w:rsidR="009625D5" w:rsidRPr="00E47307" w:rsidDel="007F4BDC">
          <w:rPr>
            <w:rFonts w:ascii="Times New Roman" w:hAnsi="Times New Roman" w:cs="Times New Roman"/>
            <w:color w:val="000000"/>
            <w:shd w:val="clear" w:color="auto" w:fill="FFFFFF"/>
          </w:rPr>
          <w:delText>itten</w:delText>
        </w:r>
      </w:del>
      <w:r w:rsidRPr="00E47307">
        <w:rPr>
          <w:rFonts w:ascii="Times New Roman" w:hAnsi="Times New Roman" w:cs="Times New Roman"/>
          <w:color w:val="000000"/>
          <w:shd w:val="clear" w:color="auto" w:fill="FFFFFF"/>
        </w:rPr>
        <w:t xml:space="preserve">. </w:t>
      </w:r>
    </w:p>
    <w:p w14:paraId="22AC5715" w14:textId="77777777" w:rsidR="00222B3B" w:rsidRPr="00E47307" w:rsidRDefault="00222B3B" w:rsidP="0098544D">
      <w:pPr>
        <w:jc w:val="both"/>
        <w:rPr>
          <w:rFonts w:ascii="Times New Roman" w:hAnsi="Times New Roman" w:cs="Times New Roman"/>
          <w:color w:val="000000"/>
          <w:shd w:val="clear" w:color="auto" w:fill="FFFFFF"/>
        </w:rPr>
      </w:pPr>
    </w:p>
    <w:p w14:paraId="294ED913" w14:textId="0C7AF425" w:rsidR="00222B3B" w:rsidRPr="00E47307" w:rsidRDefault="00222B3B"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12. Line 218. Probability of </w:t>
      </w:r>
      <w:r w:rsidR="00FE75BF" w:rsidRPr="00E47307">
        <w:rPr>
          <w:rFonts w:ascii="Times New Roman" w:hAnsi="Times New Roman" w:cs="Times New Roman"/>
          <w:color w:val="000000"/>
          <w:shd w:val="clear" w:color="auto" w:fill="FFFFFF"/>
        </w:rPr>
        <w:t>magnetization</w:t>
      </w:r>
      <w:r w:rsidRPr="00E47307">
        <w:rPr>
          <w:rFonts w:ascii="Times New Roman" w:hAnsi="Times New Roman" w:cs="Times New Roman"/>
          <w:color w:val="000000"/>
          <w:shd w:val="clear" w:color="auto" w:fill="FFFFFF"/>
        </w:rPr>
        <w:t xml:space="preserve"> state proportional to dot product M.B. Why? Is this not more likely a Maxwell-Bol</w:t>
      </w:r>
      <w:r w:rsidR="002E4426" w:rsidRPr="00E47307">
        <w:rPr>
          <w:rFonts w:ascii="Times New Roman" w:hAnsi="Times New Roman" w:cs="Times New Roman"/>
          <w:color w:val="000000"/>
          <w:shd w:val="clear" w:color="auto" w:fill="FFFFFF"/>
        </w:rPr>
        <w:t>t</w:t>
      </w:r>
      <w:r w:rsidRPr="00E47307">
        <w:rPr>
          <w:rFonts w:ascii="Times New Roman" w:hAnsi="Times New Roman" w:cs="Times New Roman"/>
          <w:color w:val="000000"/>
          <w:shd w:val="clear" w:color="auto" w:fill="FFFFFF"/>
        </w:rPr>
        <w:t xml:space="preserve">zmann distribution based on the energy difference between differently oriented nuclei? i.e. proportional to </w:t>
      </w:r>
      <w:proofErr w:type="gramStart"/>
      <w:r w:rsidRPr="00E47307">
        <w:rPr>
          <w:rFonts w:ascii="Times New Roman" w:hAnsi="Times New Roman" w:cs="Times New Roman"/>
          <w:color w:val="000000"/>
          <w:shd w:val="clear" w:color="auto" w:fill="FFFFFF"/>
        </w:rPr>
        <w:t>exp(</w:t>
      </w:r>
      <w:proofErr w:type="gramEnd"/>
      <w:r w:rsidRPr="00E47307">
        <w:rPr>
          <w:rFonts w:ascii="Times New Roman" w:hAnsi="Times New Roman" w:cs="Times New Roman"/>
          <w:color w:val="000000"/>
          <w:shd w:val="clear" w:color="auto" w:fill="FFFFFF"/>
        </w:rPr>
        <w:t>M.B/</w:t>
      </w:r>
      <w:proofErr w:type="spellStart"/>
      <w:r w:rsidRPr="00E47307">
        <w:rPr>
          <w:rFonts w:ascii="Times New Roman" w:hAnsi="Times New Roman" w:cs="Times New Roman"/>
          <w:color w:val="000000"/>
          <w:shd w:val="clear" w:color="auto" w:fill="FFFFFF"/>
        </w:rPr>
        <w:t>kT</w:t>
      </w:r>
      <w:proofErr w:type="spellEnd"/>
      <w:r w:rsidRPr="00E47307">
        <w:rPr>
          <w:rFonts w:ascii="Times New Roman" w:hAnsi="Times New Roman" w:cs="Times New Roman"/>
          <w:color w:val="000000"/>
          <w:shd w:val="clear" w:color="auto" w:fill="FFFFFF"/>
        </w:rPr>
        <w:t>)?</w:t>
      </w:r>
    </w:p>
    <w:p w14:paraId="368363BD" w14:textId="130D8ABD" w:rsidR="00D2741F" w:rsidRPr="00E47307" w:rsidRDefault="00222B3B" w:rsidP="00551298">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proofErr w:type="gramStart"/>
      <w:r w:rsidR="00D2741F" w:rsidRPr="00E47307">
        <w:rPr>
          <w:rFonts w:ascii="Times New Roman" w:hAnsi="Times New Roman" w:cs="Times New Roman"/>
          <w:color w:val="000000"/>
          <w:shd w:val="clear" w:color="auto" w:fill="FFFFFF"/>
        </w:rPr>
        <w:t>exp(</w:t>
      </w:r>
      <w:proofErr w:type="gramEnd"/>
      <w:r w:rsidRPr="00E47307">
        <w:rPr>
          <w:rFonts w:ascii="Times New Roman" w:hAnsi="Times New Roman" w:cs="Times New Roman"/>
          <w:color w:val="000000"/>
          <w:shd w:val="clear" w:color="auto" w:fill="FFFFFF"/>
        </w:rPr>
        <w:t>M.B/</w:t>
      </w:r>
      <w:proofErr w:type="spellStart"/>
      <w:r w:rsidRPr="00E47307">
        <w:rPr>
          <w:rFonts w:ascii="Times New Roman" w:hAnsi="Times New Roman" w:cs="Times New Roman"/>
          <w:color w:val="000000"/>
          <w:shd w:val="clear" w:color="auto" w:fill="FFFFFF"/>
        </w:rPr>
        <w:t>kT</w:t>
      </w:r>
      <w:proofErr w:type="spellEnd"/>
      <w:r w:rsidRPr="00E47307">
        <w:rPr>
          <w:rFonts w:ascii="Times New Roman" w:hAnsi="Times New Roman" w:cs="Times New Roman"/>
          <w:color w:val="000000"/>
          <w:shd w:val="clear" w:color="auto" w:fill="FFFFFF"/>
        </w:rPr>
        <w:t xml:space="preserve">) represents the probability of a magnetic moment M aligning with the external field B at a certain temperature T. This is fundamentally different from what we are interested here, i.e., to estimate a certain probability of tetrataenite to align its MUA axis along a certain field component. As the MUA </w:t>
      </w:r>
      <w:r w:rsidR="00B108E9" w:rsidRPr="00E47307">
        <w:rPr>
          <w:rFonts w:ascii="Times New Roman" w:hAnsi="Times New Roman" w:cs="Times New Roman"/>
          <w:color w:val="000000"/>
          <w:shd w:val="clear" w:color="auto" w:fill="FFFFFF"/>
        </w:rPr>
        <w:t>must</w:t>
      </w:r>
      <w:r w:rsidRPr="00E47307">
        <w:rPr>
          <w:rFonts w:ascii="Times New Roman" w:hAnsi="Times New Roman" w:cs="Times New Roman"/>
          <w:color w:val="000000"/>
          <w:shd w:val="clear" w:color="auto" w:fill="FFFFFF"/>
        </w:rPr>
        <w:t xml:space="preserve"> align with one of the pre-existing &lt;100&gt; directions of taenite (as you correctly pointed out), we are interested in estimating what is the probability that, at the right beginning of the phase transition, </w:t>
      </w:r>
      <w:r w:rsidR="00D2741F" w:rsidRPr="00E47307">
        <w:rPr>
          <w:rFonts w:ascii="Times New Roman" w:hAnsi="Times New Roman" w:cs="Times New Roman"/>
          <w:color w:val="000000"/>
          <w:shd w:val="clear" w:color="auto" w:fill="FFFFFF"/>
        </w:rPr>
        <w:t xml:space="preserve">tetrataenite’s c-axis </w:t>
      </w:r>
      <w:r w:rsidR="00B108E9" w:rsidRPr="00E47307">
        <w:rPr>
          <w:rFonts w:ascii="Times New Roman" w:hAnsi="Times New Roman" w:cs="Times New Roman"/>
          <w:color w:val="000000"/>
          <w:shd w:val="clear" w:color="auto" w:fill="FFFFFF"/>
        </w:rPr>
        <w:t>will</w:t>
      </w:r>
      <w:r w:rsidR="00B231FF" w:rsidRPr="00E47307">
        <w:rPr>
          <w:rFonts w:ascii="Times New Roman" w:hAnsi="Times New Roman" w:cs="Times New Roman"/>
          <w:color w:val="000000"/>
          <w:shd w:val="clear" w:color="auto" w:fill="FFFFFF"/>
        </w:rPr>
        <w:t xml:space="preserve"> lie</w:t>
      </w:r>
      <w:r w:rsidR="00D2741F" w:rsidRPr="00E47307">
        <w:rPr>
          <w:rFonts w:ascii="Times New Roman" w:hAnsi="Times New Roman" w:cs="Times New Roman"/>
          <w:color w:val="000000"/>
          <w:shd w:val="clear" w:color="auto" w:fill="FFFFFF"/>
        </w:rPr>
        <w:t xml:space="preserve"> along the </w:t>
      </w:r>
      <w:r w:rsidR="00B108E9" w:rsidRPr="00E47307">
        <w:rPr>
          <w:rFonts w:ascii="Times New Roman" w:hAnsi="Times New Roman" w:cs="Times New Roman"/>
          <w:color w:val="000000"/>
          <w:shd w:val="clear" w:color="auto" w:fill="FFFFFF"/>
        </w:rPr>
        <w:t xml:space="preserve">&lt;100&gt; </w:t>
      </w:r>
      <w:r w:rsidR="00D2741F" w:rsidRPr="00E47307">
        <w:rPr>
          <w:rFonts w:ascii="Times New Roman" w:hAnsi="Times New Roman" w:cs="Times New Roman"/>
          <w:color w:val="000000"/>
          <w:shd w:val="clear" w:color="auto" w:fill="FFFFFF"/>
        </w:rPr>
        <w:t>direction</w:t>
      </w:r>
      <w:r w:rsidR="00B108E9" w:rsidRPr="00E47307">
        <w:rPr>
          <w:rFonts w:ascii="Times New Roman" w:hAnsi="Times New Roman" w:cs="Times New Roman"/>
          <w:color w:val="000000"/>
          <w:shd w:val="clear" w:color="auto" w:fill="FFFFFF"/>
        </w:rPr>
        <w:t xml:space="preserve"> over which the local magnetic field created by the precursor’s domain structure is larger</w:t>
      </w:r>
      <w:r w:rsidR="00D2741F" w:rsidRPr="00E47307">
        <w:rPr>
          <w:rFonts w:ascii="Times New Roman" w:hAnsi="Times New Roman" w:cs="Times New Roman"/>
          <w:color w:val="000000"/>
          <w:shd w:val="clear" w:color="auto" w:fill="FFFFFF"/>
        </w:rPr>
        <w:t xml:space="preserve">. </w:t>
      </w:r>
      <w:proofErr w:type="gramStart"/>
      <w:r w:rsidR="00D2741F" w:rsidRPr="00E47307">
        <w:rPr>
          <w:rFonts w:ascii="Times New Roman" w:hAnsi="Times New Roman" w:cs="Times New Roman"/>
          <w:color w:val="000000"/>
          <w:shd w:val="clear" w:color="auto" w:fill="FFFFFF"/>
        </w:rPr>
        <w:t>exp(</w:t>
      </w:r>
      <w:proofErr w:type="gramEnd"/>
      <w:r w:rsidR="00D2741F" w:rsidRPr="00E47307">
        <w:rPr>
          <w:rFonts w:ascii="Times New Roman" w:hAnsi="Times New Roman" w:cs="Times New Roman"/>
          <w:color w:val="000000"/>
          <w:shd w:val="clear" w:color="auto" w:fill="FFFFFF"/>
        </w:rPr>
        <w:t>M.B/</w:t>
      </w:r>
      <w:proofErr w:type="spellStart"/>
      <w:r w:rsidR="00D2741F" w:rsidRPr="00E47307">
        <w:rPr>
          <w:rFonts w:ascii="Times New Roman" w:hAnsi="Times New Roman" w:cs="Times New Roman"/>
          <w:color w:val="000000"/>
          <w:shd w:val="clear" w:color="auto" w:fill="FFFFFF"/>
        </w:rPr>
        <w:t>kT</w:t>
      </w:r>
      <w:proofErr w:type="spellEnd"/>
      <w:r w:rsidR="00D2741F" w:rsidRPr="00E47307">
        <w:rPr>
          <w:rFonts w:ascii="Times New Roman" w:hAnsi="Times New Roman" w:cs="Times New Roman"/>
          <w:color w:val="000000"/>
          <w:shd w:val="clear" w:color="auto" w:fill="FFFFFF"/>
        </w:rPr>
        <w:t xml:space="preserve">) would then represent the probability of </w:t>
      </w:r>
      <w:r w:rsidR="00FE75BF">
        <w:rPr>
          <w:rFonts w:ascii="Times New Roman" w:hAnsi="Times New Roman" w:cs="Times New Roman"/>
          <w:color w:val="000000"/>
          <w:shd w:val="clear" w:color="auto" w:fill="FFFFFF"/>
        </w:rPr>
        <w:t xml:space="preserve">certain volume of </w:t>
      </w:r>
      <w:r w:rsidR="00D2741F" w:rsidRPr="00E47307">
        <w:rPr>
          <w:rFonts w:ascii="Times New Roman" w:hAnsi="Times New Roman" w:cs="Times New Roman"/>
          <w:color w:val="000000"/>
          <w:shd w:val="clear" w:color="auto" w:fill="FFFFFF"/>
        </w:rPr>
        <w:t xml:space="preserve">tetrataenite </w:t>
      </w:r>
      <w:r w:rsidR="00FE75BF">
        <w:rPr>
          <w:rFonts w:ascii="Times New Roman" w:hAnsi="Times New Roman" w:cs="Times New Roman"/>
          <w:color w:val="000000"/>
          <w:shd w:val="clear" w:color="auto" w:fill="FFFFFF"/>
        </w:rPr>
        <w:t xml:space="preserve">to align its </w:t>
      </w:r>
      <w:r w:rsidR="00D2741F" w:rsidRPr="00E47307">
        <w:rPr>
          <w:rFonts w:ascii="Times New Roman" w:hAnsi="Times New Roman" w:cs="Times New Roman"/>
          <w:color w:val="000000"/>
          <w:shd w:val="clear" w:color="auto" w:fill="FFFFFF"/>
        </w:rPr>
        <w:t xml:space="preserve">magnetic moment with the magnetic field </w:t>
      </w:r>
      <w:r w:rsidR="00D705D1">
        <w:rPr>
          <w:rFonts w:ascii="Times New Roman" w:hAnsi="Times New Roman" w:cs="Times New Roman"/>
          <w:color w:val="000000"/>
          <w:shd w:val="clear" w:color="auto" w:fill="FFFFFF"/>
        </w:rPr>
        <w:t xml:space="preserve">B </w:t>
      </w:r>
      <w:r w:rsidR="00D2741F" w:rsidRPr="00E47307">
        <w:rPr>
          <w:rFonts w:ascii="Times New Roman" w:hAnsi="Times New Roman" w:cs="Times New Roman"/>
          <w:color w:val="000000"/>
          <w:shd w:val="clear" w:color="auto" w:fill="FFFFFF"/>
        </w:rPr>
        <w:t>created by the precursor’s domain state AFTER the MUA axis is set, thus relating to a different physical process. The work</w:t>
      </w:r>
      <w:r w:rsidR="00B108E9" w:rsidRPr="00E47307">
        <w:rPr>
          <w:rFonts w:ascii="Times New Roman" w:hAnsi="Times New Roman" w:cs="Times New Roman"/>
          <w:color w:val="000000"/>
          <w:shd w:val="clear" w:color="auto" w:fill="FFFFFF"/>
        </w:rPr>
        <w:t>s</w:t>
      </w:r>
      <w:r w:rsidR="00D2741F" w:rsidRPr="00E47307">
        <w:rPr>
          <w:rFonts w:ascii="Times New Roman" w:hAnsi="Times New Roman" w:cs="Times New Roman"/>
          <w:color w:val="000000"/>
          <w:shd w:val="clear" w:color="auto" w:fill="FFFFFF"/>
        </w:rPr>
        <w:t xml:space="preserve"> of </w:t>
      </w:r>
      <w:proofErr w:type="spellStart"/>
      <w:r w:rsidR="00D2741F" w:rsidRPr="00E47307">
        <w:rPr>
          <w:rFonts w:ascii="Times New Roman" w:hAnsi="Times New Roman" w:cs="Times New Roman"/>
          <w:color w:val="000000"/>
          <w:shd w:val="clear" w:color="auto" w:fill="FFFFFF"/>
        </w:rPr>
        <w:t>Paulevé</w:t>
      </w:r>
      <w:proofErr w:type="spellEnd"/>
      <w:r w:rsidR="00D2741F" w:rsidRPr="00E47307">
        <w:rPr>
          <w:rFonts w:ascii="Times New Roman" w:hAnsi="Times New Roman" w:cs="Times New Roman"/>
          <w:color w:val="000000"/>
          <w:shd w:val="clear" w:color="auto" w:fill="FFFFFF"/>
        </w:rPr>
        <w:t xml:space="preserve"> et al. </w:t>
      </w:r>
      <w:r w:rsidR="00B108E9" w:rsidRPr="00E47307">
        <w:rPr>
          <w:rFonts w:ascii="Times New Roman" w:hAnsi="Times New Roman" w:cs="Times New Roman"/>
          <w:color w:val="000000"/>
          <w:shd w:val="clear" w:color="auto" w:fill="FFFFFF"/>
        </w:rPr>
        <w:t>(</w:t>
      </w:r>
      <w:r w:rsidR="00D2741F" w:rsidRPr="00E47307">
        <w:rPr>
          <w:rFonts w:ascii="Times New Roman" w:hAnsi="Times New Roman" w:cs="Times New Roman"/>
          <w:color w:val="000000"/>
          <w:shd w:val="clear" w:color="auto" w:fill="FFFFFF"/>
        </w:rPr>
        <w:t>1968</w:t>
      </w:r>
      <w:r w:rsidR="00B108E9" w:rsidRPr="00E47307">
        <w:rPr>
          <w:rFonts w:ascii="Times New Roman" w:hAnsi="Times New Roman" w:cs="Times New Roman"/>
          <w:color w:val="000000"/>
          <w:shd w:val="clear" w:color="auto" w:fill="FFFFFF"/>
        </w:rPr>
        <w:t>) and Néel et al., (1964) have shown that magnetic field</w:t>
      </w:r>
      <w:r w:rsidR="00FE75BF">
        <w:rPr>
          <w:rFonts w:ascii="Times New Roman" w:hAnsi="Times New Roman" w:cs="Times New Roman"/>
          <w:color w:val="000000"/>
          <w:shd w:val="clear" w:color="auto" w:fill="FFFFFF"/>
        </w:rPr>
        <w:t>s</w:t>
      </w:r>
      <w:r w:rsidR="00B108E9" w:rsidRPr="00E47307">
        <w:rPr>
          <w:rFonts w:ascii="Times New Roman" w:hAnsi="Times New Roman" w:cs="Times New Roman"/>
          <w:color w:val="000000"/>
          <w:shd w:val="clear" w:color="auto" w:fill="FFFFFF"/>
        </w:rPr>
        <w:t xml:space="preserve"> play an important role in dictating the orientation of the c-axis, but we still lack (as far as </w:t>
      </w:r>
      <w:del w:id="51" w:author="Wyn Williams" w:date="2024-03-13T08:43:00Z">
        <w:r w:rsidR="00B108E9" w:rsidRPr="00E47307" w:rsidDel="005F5312">
          <w:rPr>
            <w:rFonts w:ascii="Times New Roman" w:hAnsi="Times New Roman" w:cs="Times New Roman"/>
            <w:color w:val="000000"/>
            <w:shd w:val="clear" w:color="auto" w:fill="FFFFFF"/>
          </w:rPr>
          <w:delText>I’m concern</w:delText>
        </w:r>
      </w:del>
      <w:ins w:id="52" w:author="Wyn Williams" w:date="2024-03-13T08:43:00Z">
        <w:r w:rsidR="005F5312">
          <w:rPr>
            <w:rFonts w:ascii="Times New Roman" w:hAnsi="Times New Roman" w:cs="Times New Roman"/>
            <w:color w:val="000000"/>
            <w:shd w:val="clear" w:color="auto" w:fill="FFFFFF"/>
          </w:rPr>
          <w:t>I am aware</w:t>
        </w:r>
      </w:ins>
      <w:r w:rsidR="00B108E9" w:rsidRPr="00E47307">
        <w:rPr>
          <w:rFonts w:ascii="Times New Roman" w:hAnsi="Times New Roman" w:cs="Times New Roman"/>
          <w:color w:val="000000"/>
          <w:shd w:val="clear" w:color="auto" w:fill="FFFFFF"/>
        </w:rPr>
        <w:t>) a model that quantitatively accounts for the influence of external field</w:t>
      </w:r>
      <w:r w:rsidR="008E6429" w:rsidRPr="00E47307">
        <w:rPr>
          <w:rFonts w:ascii="Times New Roman" w:hAnsi="Times New Roman" w:cs="Times New Roman"/>
          <w:color w:val="000000"/>
          <w:shd w:val="clear" w:color="auto" w:fill="FFFFFF"/>
        </w:rPr>
        <w:t>s</w:t>
      </w:r>
      <w:r w:rsidR="00B108E9" w:rsidRPr="00E47307">
        <w:rPr>
          <w:rFonts w:ascii="Times New Roman" w:hAnsi="Times New Roman" w:cs="Times New Roman"/>
          <w:color w:val="000000"/>
          <w:shd w:val="clear" w:color="auto" w:fill="FFFFFF"/>
        </w:rPr>
        <w:t xml:space="preserve"> on the orientation of tetrataenite’s c-axis. </w:t>
      </w:r>
      <w:r w:rsidR="001C276C">
        <w:rPr>
          <w:rFonts w:ascii="Times New Roman" w:hAnsi="Times New Roman" w:cs="Times New Roman"/>
          <w:color w:val="000000"/>
          <w:shd w:val="clear" w:color="auto" w:fill="FFFFFF"/>
        </w:rPr>
        <w:t>O</w:t>
      </w:r>
      <w:r w:rsidR="00B108E9" w:rsidRPr="00E47307">
        <w:rPr>
          <w:rFonts w:ascii="Times New Roman" w:hAnsi="Times New Roman" w:cs="Times New Roman"/>
          <w:color w:val="000000"/>
          <w:shd w:val="clear" w:color="auto" w:fill="FFFFFF"/>
        </w:rPr>
        <w:t>ur estimate</w:t>
      </w:r>
      <w:r w:rsidR="008E6429" w:rsidRPr="00E47307">
        <w:rPr>
          <w:rFonts w:ascii="Times New Roman" w:hAnsi="Times New Roman" w:cs="Times New Roman"/>
          <w:color w:val="000000"/>
          <w:shd w:val="clear" w:color="auto" w:fill="FFFFFF"/>
        </w:rPr>
        <w:t>d probability distributions</w:t>
      </w:r>
      <w:r w:rsidR="00B108E9" w:rsidRPr="00E47307">
        <w:rPr>
          <w:rFonts w:ascii="Times New Roman" w:hAnsi="Times New Roman" w:cs="Times New Roman"/>
          <w:color w:val="000000"/>
          <w:shd w:val="clear" w:color="auto" w:fill="FFFFFF"/>
        </w:rPr>
        <w:t xml:space="preserve"> can be considered as ‘educated guess</w:t>
      </w:r>
      <w:r w:rsidR="008E6429" w:rsidRPr="00E47307">
        <w:rPr>
          <w:rFonts w:ascii="Times New Roman" w:hAnsi="Times New Roman" w:cs="Times New Roman"/>
          <w:color w:val="000000"/>
          <w:shd w:val="clear" w:color="auto" w:fill="FFFFFF"/>
        </w:rPr>
        <w:t>es</w:t>
      </w:r>
      <w:r w:rsidR="00B108E9" w:rsidRPr="00E47307">
        <w:rPr>
          <w:rFonts w:ascii="Times New Roman" w:hAnsi="Times New Roman" w:cs="Times New Roman"/>
          <w:color w:val="000000"/>
          <w:shd w:val="clear" w:color="auto" w:fill="FFFFFF"/>
        </w:rPr>
        <w:t>’</w:t>
      </w:r>
      <w:commentRangeStart w:id="53"/>
      <w:r w:rsidR="001C276C">
        <w:rPr>
          <w:rFonts w:ascii="Times New Roman" w:hAnsi="Times New Roman" w:cs="Times New Roman"/>
          <w:color w:val="000000"/>
          <w:shd w:val="clear" w:color="auto" w:fill="FFFFFF"/>
        </w:rPr>
        <w:t xml:space="preserve">. However, </w:t>
      </w:r>
      <w:ins w:id="54" w:author="Wyn Williams" w:date="2024-03-13T08:53:00Z">
        <w:r w:rsidR="00534ABD">
          <w:rPr>
            <w:rFonts w:ascii="Times New Roman" w:hAnsi="Times New Roman" w:cs="Times New Roman"/>
            <w:color w:val="000000"/>
            <w:shd w:val="clear" w:color="auto" w:fill="FFFFFF"/>
          </w:rPr>
          <w:t xml:space="preserve">we agree that this was a first order attempt </w:t>
        </w:r>
      </w:ins>
      <w:ins w:id="55" w:author="Wyn Williams" w:date="2024-03-13T08:54:00Z">
        <w:r w:rsidR="00534ABD">
          <w:rPr>
            <w:rFonts w:ascii="Times New Roman" w:hAnsi="Times New Roman" w:cs="Times New Roman"/>
            <w:color w:val="000000"/>
            <w:shd w:val="clear" w:color="auto" w:fill="FFFFFF"/>
          </w:rPr>
          <w:t xml:space="preserve">that lacked </w:t>
        </w:r>
      </w:ins>
      <w:del w:id="56" w:author="Wyn Williams" w:date="2024-03-13T08:54:00Z">
        <w:r w:rsidR="001C276C" w:rsidDel="00534ABD">
          <w:rPr>
            <w:rFonts w:ascii="Times New Roman" w:hAnsi="Times New Roman" w:cs="Times New Roman"/>
            <w:color w:val="000000"/>
            <w:shd w:val="clear" w:color="auto" w:fill="FFFFFF"/>
          </w:rPr>
          <w:delText>due to the lack of additional</w:delText>
        </w:r>
      </w:del>
      <w:ins w:id="57" w:author="Wyn Williams" w:date="2024-03-13T08:54:00Z">
        <w:r w:rsidR="00534ABD">
          <w:rPr>
            <w:rFonts w:ascii="Times New Roman" w:hAnsi="Times New Roman" w:cs="Times New Roman"/>
            <w:color w:val="000000"/>
            <w:shd w:val="clear" w:color="auto" w:fill="FFFFFF"/>
          </w:rPr>
          <w:t xml:space="preserve"> supporting</w:t>
        </w:r>
      </w:ins>
      <w:r w:rsidR="001C276C">
        <w:rPr>
          <w:rFonts w:ascii="Times New Roman" w:hAnsi="Times New Roman" w:cs="Times New Roman"/>
          <w:color w:val="000000"/>
          <w:shd w:val="clear" w:color="auto" w:fill="FFFFFF"/>
        </w:rPr>
        <w:t xml:space="preserve"> evidence, we decided to remove the discussion of probability distributions from the manuscript. </w:t>
      </w:r>
      <w:commentRangeEnd w:id="53"/>
      <w:r w:rsidR="00534ABD">
        <w:rPr>
          <w:rStyle w:val="CommentReference"/>
        </w:rPr>
        <w:commentReference w:id="53"/>
      </w:r>
    </w:p>
    <w:p w14:paraId="56A85E52" w14:textId="77777777" w:rsidR="00B108E9" w:rsidRPr="00E47307" w:rsidRDefault="00B108E9" w:rsidP="00B108E9">
      <w:pPr>
        <w:jc w:val="both"/>
        <w:rPr>
          <w:rFonts w:ascii="Times New Roman" w:hAnsi="Times New Roman" w:cs="Times New Roman"/>
          <w:color w:val="000000"/>
          <w:shd w:val="clear" w:color="auto" w:fill="FFFFFF"/>
        </w:rPr>
      </w:pPr>
    </w:p>
    <w:p w14:paraId="2956B885" w14:textId="70AF7176" w:rsidR="00B108E9" w:rsidRPr="00E47307" w:rsidRDefault="00B108E9" w:rsidP="009625D5">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13. Line 248. You need to make a very clear distinction between a) fine cloudy zone that is close to the tetrataenite rim, which is fine due to rapid cooling rates and b) fine cloudy zone that is far from the tetrataenite rim that is fine because the Ni content is less and so spinodal decomposition initiates at lower temperature where kinetics and diffusion distances are low. Even slowly cooled meteorites have a fine cloudy zone far from the rim. It might be useful to use the calculations of Maurel et al. 2109 to explore the likely distribution of SD particles sizes in CZs cooled at different rates that formed above 320 {degree </w:t>
      </w:r>
      <w:proofErr w:type="gramStart"/>
      <w:r w:rsidRPr="00E47307">
        <w:rPr>
          <w:rFonts w:ascii="Times New Roman" w:hAnsi="Times New Roman" w:cs="Times New Roman"/>
          <w:color w:val="000000"/>
          <w:shd w:val="clear" w:color="auto" w:fill="FFFFFF"/>
        </w:rPr>
        <w:t>sign}C.</w:t>
      </w:r>
      <w:proofErr w:type="gramEnd"/>
    </w:p>
    <w:p w14:paraId="076D80F0" w14:textId="30C9751F" w:rsidR="00B108E9" w:rsidRPr="00E47307" w:rsidRDefault="00B108E9" w:rsidP="001C276C">
      <w:pPr>
        <w:spacing w:before="240"/>
        <w:ind w:firstLine="720"/>
        <w:jc w:val="both"/>
        <w:rPr>
          <w:rFonts w:ascii="Times New Roman" w:hAnsi="Times New Roman" w:cs="Times New Roman"/>
          <w:color w:val="000000"/>
          <w:shd w:val="clear" w:color="auto" w:fill="FFFFFF"/>
        </w:rPr>
      </w:pPr>
      <w:r w:rsidRPr="001C276C">
        <w:rPr>
          <w:rFonts w:ascii="Times New Roman" w:hAnsi="Times New Roman" w:cs="Times New Roman"/>
          <w:color w:val="000000"/>
          <w:shd w:val="clear" w:color="auto" w:fill="FFFFFF"/>
        </w:rPr>
        <w:t xml:space="preserve">A: </w:t>
      </w:r>
      <w:r w:rsidR="001C276C">
        <w:rPr>
          <w:rFonts w:ascii="Times New Roman" w:hAnsi="Times New Roman" w:cs="Times New Roman"/>
          <w:color w:val="000000"/>
          <w:shd w:val="clear" w:color="auto" w:fill="FFFFFF"/>
        </w:rPr>
        <w:t xml:space="preserve">Thanks for pointing out. Please see the updated text, sections </w:t>
      </w:r>
      <w:r w:rsidR="008D07AF">
        <w:rPr>
          <w:rFonts w:ascii="Times New Roman" w:hAnsi="Times New Roman" w:cs="Times New Roman"/>
          <w:color w:val="000000"/>
          <w:shd w:val="clear" w:color="auto" w:fill="FFFFFF"/>
        </w:rPr>
        <w:t>4.2 and 4.5.</w:t>
      </w:r>
    </w:p>
    <w:p w14:paraId="4BF2EA08" w14:textId="736DF698" w:rsidR="00551298" w:rsidRDefault="00B108E9"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14. Line 255 - a new mechanism? Not </w:t>
      </w:r>
      <w:proofErr w:type="gramStart"/>
      <w:r w:rsidRPr="00E47307">
        <w:rPr>
          <w:rFonts w:ascii="Times New Roman" w:hAnsi="Times New Roman" w:cs="Times New Roman"/>
          <w:color w:val="000000"/>
          <w:shd w:val="clear" w:color="auto" w:fill="FFFFFF"/>
        </w:rPr>
        <w:t>really new</w:t>
      </w:r>
      <w:proofErr w:type="gramEnd"/>
      <w:r w:rsidRPr="00E47307">
        <w:rPr>
          <w:rFonts w:ascii="Times New Roman" w:hAnsi="Times New Roman" w:cs="Times New Roman"/>
          <w:color w:val="000000"/>
          <w:shd w:val="clear" w:color="auto" w:fill="FFFFFF"/>
        </w:rPr>
        <w:t xml:space="preserve"> - this was essentially the model put forward by Bryson et al. (2015) prior to the </w:t>
      </w:r>
      <w:r w:rsidR="00A50135" w:rsidRPr="00E47307">
        <w:rPr>
          <w:rFonts w:ascii="Times New Roman" w:hAnsi="Times New Roman" w:cs="Times New Roman"/>
          <w:color w:val="000000"/>
          <w:shd w:val="clear" w:color="auto" w:fill="FFFFFF"/>
        </w:rPr>
        <w:t>realization</w:t>
      </w:r>
      <w:r w:rsidRPr="00E47307">
        <w:rPr>
          <w:rFonts w:ascii="Times New Roman" w:hAnsi="Times New Roman" w:cs="Times New Roman"/>
          <w:color w:val="000000"/>
          <w:shd w:val="clear" w:color="auto" w:fill="FFFFFF"/>
        </w:rPr>
        <w:t xml:space="preserve"> that re-recording could occur at the TT ordering temperature. In that model, the time-resolved records were linked to the different times of cooling into the spinodal region for CZ as a function of distance from the rim. The assumption was that magnetic recording occurred at or below the spinodal temperature.</w:t>
      </w:r>
    </w:p>
    <w:p w14:paraId="56693CC4" w14:textId="4534E89A" w:rsidR="00734976" w:rsidRPr="00E47307" w:rsidRDefault="00B108E9" w:rsidP="00551298">
      <w:pPr>
        <w:spacing w:before="240" w:after="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8E1449" w:rsidRPr="00E47307">
        <w:rPr>
          <w:rFonts w:ascii="Times New Roman" w:hAnsi="Times New Roman" w:cs="Times New Roman"/>
          <w:color w:val="000000"/>
          <w:shd w:val="clear" w:color="auto" w:fill="FFFFFF"/>
        </w:rPr>
        <w:t xml:space="preserve">I agree. </w:t>
      </w:r>
      <w:r w:rsidR="008D07AF">
        <w:rPr>
          <w:rFonts w:ascii="Times New Roman" w:hAnsi="Times New Roman" w:cs="Times New Roman"/>
          <w:color w:val="000000"/>
          <w:shd w:val="clear" w:color="auto" w:fill="FFFFFF"/>
        </w:rPr>
        <w:t>The text was updated</w:t>
      </w:r>
      <w:r w:rsidR="00FE75BF">
        <w:rPr>
          <w:rFonts w:ascii="Times New Roman" w:hAnsi="Times New Roman" w:cs="Times New Roman"/>
          <w:color w:val="000000"/>
          <w:shd w:val="clear" w:color="auto" w:fill="FFFFFF"/>
        </w:rPr>
        <w:t>.</w:t>
      </w:r>
    </w:p>
    <w:p w14:paraId="52BEBDDB" w14:textId="77777777" w:rsidR="00734976" w:rsidRPr="00E47307" w:rsidRDefault="00734976">
      <w:pPr>
        <w:rPr>
          <w:rFonts w:ascii="Times New Roman" w:hAnsi="Times New Roman" w:cs="Times New Roman"/>
          <w:color w:val="000000"/>
          <w:shd w:val="clear" w:color="auto" w:fill="FFFFFF"/>
        </w:rPr>
      </w:pPr>
    </w:p>
    <w:p w14:paraId="0F1B36AD" w14:textId="77777777" w:rsidR="00551298" w:rsidRDefault="00734976"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15. Line 264 - Reference to Fig. S16b. Can't see this - figures in my supplemental only go as high as S5!</w:t>
      </w:r>
    </w:p>
    <w:p w14:paraId="42F6C4C3" w14:textId="49693B01" w:rsidR="00734976" w:rsidRPr="00E47307" w:rsidRDefault="00734976" w:rsidP="00551298">
      <w:pPr>
        <w:spacing w:before="24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Thanks for pointing out. Noted and corrected.</w:t>
      </w:r>
    </w:p>
    <w:p w14:paraId="36AEF176" w14:textId="77777777" w:rsidR="00734976" w:rsidRPr="00E47307" w:rsidRDefault="00734976" w:rsidP="00734976">
      <w:pPr>
        <w:jc w:val="both"/>
        <w:rPr>
          <w:rFonts w:ascii="Times New Roman" w:hAnsi="Times New Roman" w:cs="Times New Roman"/>
          <w:color w:val="000000"/>
          <w:shd w:val="clear" w:color="auto" w:fill="FFFFFF"/>
        </w:rPr>
      </w:pPr>
    </w:p>
    <w:p w14:paraId="7B749408" w14:textId="4C37B606" w:rsidR="00734976" w:rsidRPr="00E47307" w:rsidRDefault="00734976"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16. Line 264 - discussion of </w:t>
      </w:r>
      <w:proofErr w:type="spellStart"/>
      <w:r w:rsidRPr="00E47307">
        <w:rPr>
          <w:rFonts w:ascii="Times New Roman" w:hAnsi="Times New Roman" w:cs="Times New Roman"/>
          <w:color w:val="000000"/>
          <w:shd w:val="clear" w:color="auto" w:fill="FFFFFF"/>
        </w:rPr>
        <w:t>p</w:t>
      </w:r>
      <w:del w:id="58" w:author="Wyn Williams" w:date="2024-03-13T13:25:00Z">
        <w:r w:rsidRPr="00E47307" w:rsidDel="003740E9">
          <w:rPr>
            <w:rFonts w:ascii="Times New Roman" w:hAnsi="Times New Roman" w:cs="Times New Roman"/>
            <w:color w:val="000000"/>
            <w:shd w:val="clear" w:color="auto" w:fill="FFFFFF"/>
          </w:rPr>
          <w:delText>q</w:delText>
        </w:r>
      </w:del>
      <w:r w:rsidRPr="00E47307">
        <w:rPr>
          <w:rFonts w:ascii="Times New Roman" w:hAnsi="Times New Roman" w:cs="Times New Roman"/>
          <w:color w:val="000000"/>
          <w:shd w:val="clear" w:color="auto" w:fill="FFFFFF"/>
        </w:rPr>
        <w:t>aleointensity</w:t>
      </w:r>
      <w:proofErr w:type="spellEnd"/>
      <w:r w:rsidRPr="00E47307">
        <w:rPr>
          <w:rFonts w:ascii="Times New Roman" w:hAnsi="Times New Roman" w:cs="Times New Roman"/>
          <w:color w:val="000000"/>
          <w:shd w:val="clear" w:color="auto" w:fill="FFFFFF"/>
        </w:rPr>
        <w:t xml:space="preserve"> estimates. I would take all estimates of </w:t>
      </w:r>
      <w:proofErr w:type="spellStart"/>
      <w:r w:rsidRPr="00E47307">
        <w:rPr>
          <w:rFonts w:ascii="Times New Roman" w:hAnsi="Times New Roman" w:cs="Times New Roman"/>
          <w:color w:val="000000"/>
          <w:shd w:val="clear" w:color="auto" w:fill="FFFFFF"/>
        </w:rPr>
        <w:t>paleointensity</w:t>
      </w:r>
      <w:proofErr w:type="spellEnd"/>
      <w:r w:rsidRPr="00E47307">
        <w:rPr>
          <w:rFonts w:ascii="Times New Roman" w:hAnsi="Times New Roman" w:cs="Times New Roman"/>
          <w:color w:val="000000"/>
          <w:shd w:val="clear" w:color="auto" w:fill="FFFFFF"/>
        </w:rPr>
        <w:t xml:space="preserve"> with a very large pinch of salt, as the models all completely ignore interactions between cloudy zone islands, which will surely have a large impact on the </w:t>
      </w:r>
      <w:r w:rsidR="00A50135" w:rsidRPr="00E47307">
        <w:rPr>
          <w:rFonts w:ascii="Times New Roman" w:hAnsi="Times New Roman" w:cs="Times New Roman"/>
          <w:color w:val="000000"/>
          <w:shd w:val="clear" w:color="auto" w:fill="FFFFFF"/>
        </w:rPr>
        <w:t>quantitative</w:t>
      </w:r>
      <w:r w:rsidRPr="00E47307">
        <w:rPr>
          <w:rFonts w:ascii="Times New Roman" w:hAnsi="Times New Roman" w:cs="Times New Roman"/>
          <w:color w:val="000000"/>
          <w:shd w:val="clear" w:color="auto" w:fill="FFFFFF"/>
        </w:rPr>
        <w:t xml:space="preserve"> link between </w:t>
      </w:r>
      <w:proofErr w:type="spellStart"/>
      <w:r w:rsidRPr="00E47307">
        <w:rPr>
          <w:rFonts w:ascii="Times New Roman" w:hAnsi="Times New Roman" w:cs="Times New Roman"/>
          <w:color w:val="000000"/>
          <w:shd w:val="clear" w:color="auto" w:fill="FFFFFF"/>
        </w:rPr>
        <w:t>paleofield</w:t>
      </w:r>
      <w:proofErr w:type="spellEnd"/>
      <w:r w:rsidRPr="00E47307">
        <w:rPr>
          <w:rFonts w:ascii="Times New Roman" w:hAnsi="Times New Roman" w:cs="Times New Roman"/>
          <w:color w:val="000000"/>
          <w:shd w:val="clear" w:color="auto" w:fill="FFFFFF"/>
        </w:rPr>
        <w:t xml:space="preserve"> and </w:t>
      </w:r>
      <w:proofErr w:type="spellStart"/>
      <w:r w:rsidRPr="00E47307">
        <w:rPr>
          <w:rFonts w:ascii="Times New Roman" w:hAnsi="Times New Roman" w:cs="Times New Roman"/>
          <w:color w:val="000000"/>
          <w:shd w:val="clear" w:color="auto" w:fill="FFFFFF"/>
        </w:rPr>
        <w:t>magnetisation</w:t>
      </w:r>
      <w:proofErr w:type="spellEnd"/>
      <w:r w:rsidRPr="00E47307">
        <w:rPr>
          <w:rFonts w:ascii="Times New Roman" w:hAnsi="Times New Roman" w:cs="Times New Roman"/>
          <w:color w:val="000000"/>
          <w:shd w:val="clear" w:color="auto" w:fill="FFFFFF"/>
        </w:rPr>
        <w:t xml:space="preserve"> state of the CZ, and the mechanism of remanence acquisition is not well constrained (certainly the classic idea of CRM whereby particles nucleate small and grow through a blocking volume does not apply, as the mechanism of island formation is spinodal decomposition, not nucleation and growth).</w:t>
      </w:r>
    </w:p>
    <w:p w14:paraId="2D0FE1D6" w14:textId="75ED1A61" w:rsidR="008D07AF" w:rsidRDefault="00734976" w:rsidP="008D07AF">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w:t>
      </w:r>
      <w:r w:rsidR="008D07AF" w:rsidRPr="00E47307">
        <w:rPr>
          <w:rFonts w:ascii="Times New Roman" w:hAnsi="Times New Roman" w:cs="Times New Roman"/>
          <w:color w:val="000000"/>
          <w:shd w:val="clear" w:color="auto" w:fill="FFFFFF"/>
        </w:rPr>
        <w:t>Regarding the remanence acquisition</w:t>
      </w:r>
      <w:r w:rsidR="008D07AF">
        <w:rPr>
          <w:rFonts w:ascii="Times New Roman" w:hAnsi="Times New Roman" w:cs="Times New Roman"/>
          <w:color w:val="000000"/>
          <w:shd w:val="clear" w:color="auto" w:fill="FFFFFF"/>
        </w:rPr>
        <w:t>, we’ve included a more detailed discussion in sections 4.2 and 4.3 (please, see the main text). In summary, a</w:t>
      </w:r>
      <w:r w:rsidR="008D07AF" w:rsidRPr="00E47307">
        <w:rPr>
          <w:rFonts w:ascii="Times New Roman" w:hAnsi="Times New Roman" w:cs="Times New Roman"/>
          <w:color w:val="000000"/>
          <w:shd w:val="clear" w:color="auto" w:fill="FFFFFF"/>
        </w:rPr>
        <w:t>ccording to Devienne et al. (2023), the blocking volume for taenite varies from ~14</w:t>
      </w:r>
      <w:r w:rsidR="008D07AF">
        <w:rPr>
          <w:rFonts w:ascii="Times New Roman" w:hAnsi="Times New Roman" w:cs="Times New Roman"/>
          <w:color w:val="000000"/>
          <w:shd w:val="clear" w:color="auto" w:fill="FFFFFF"/>
        </w:rPr>
        <w:t xml:space="preserve"> – 22 nm</w:t>
      </w:r>
      <w:r w:rsidR="008D07AF" w:rsidRPr="00E47307">
        <w:rPr>
          <w:rFonts w:ascii="Times New Roman" w:hAnsi="Times New Roman" w:cs="Times New Roman"/>
          <w:color w:val="000000"/>
          <w:shd w:val="clear" w:color="auto" w:fill="FFFFFF"/>
        </w:rPr>
        <w:t xml:space="preserve"> </w:t>
      </w:r>
      <w:r w:rsidR="008D07AF">
        <w:rPr>
          <w:rFonts w:ascii="Times New Roman" w:hAnsi="Times New Roman" w:cs="Times New Roman"/>
          <w:color w:val="000000"/>
          <w:shd w:val="clear" w:color="auto" w:fill="FFFFFF"/>
        </w:rPr>
        <w:t xml:space="preserve">(ESVD) depending on grain elongation </w:t>
      </w:r>
      <w:r w:rsidR="008D07AF" w:rsidRPr="00E47307">
        <w:rPr>
          <w:rFonts w:ascii="Times New Roman" w:hAnsi="Times New Roman" w:cs="Times New Roman"/>
          <w:color w:val="000000"/>
          <w:shd w:val="clear" w:color="auto" w:fill="FFFFFF"/>
        </w:rPr>
        <w:t xml:space="preserve">(see </w:t>
      </w:r>
      <w:r w:rsidR="008D07AF">
        <w:rPr>
          <w:rFonts w:ascii="Times New Roman" w:hAnsi="Times New Roman" w:cs="Times New Roman"/>
          <w:color w:val="000000"/>
          <w:shd w:val="clear" w:color="auto" w:fill="FFFFFF"/>
        </w:rPr>
        <w:t xml:space="preserve">Fig. 4c and </w:t>
      </w:r>
      <w:r w:rsidR="008D07AF" w:rsidRPr="00E47307">
        <w:rPr>
          <w:rFonts w:ascii="Times New Roman" w:hAnsi="Times New Roman" w:cs="Times New Roman"/>
          <w:color w:val="000000"/>
          <w:shd w:val="clear" w:color="auto" w:fill="FFFFFF"/>
        </w:rPr>
        <w:t>Table S4</w:t>
      </w:r>
      <w:r w:rsidR="008D07AF">
        <w:rPr>
          <w:rFonts w:ascii="Times New Roman" w:hAnsi="Times New Roman" w:cs="Times New Roman"/>
          <w:color w:val="000000"/>
          <w:shd w:val="clear" w:color="auto" w:fill="FFFFFF"/>
        </w:rPr>
        <w:t xml:space="preserve"> in</w:t>
      </w:r>
      <w:r w:rsidR="008D07AF" w:rsidRPr="00E47307">
        <w:rPr>
          <w:rFonts w:ascii="Times New Roman" w:hAnsi="Times New Roman" w:cs="Times New Roman"/>
          <w:color w:val="000000"/>
          <w:shd w:val="clear" w:color="auto" w:fill="FFFFFF"/>
        </w:rPr>
        <w:t xml:space="preserve"> Devienne et al., 2023). </w:t>
      </w:r>
      <w:r w:rsidR="008D07AF">
        <w:rPr>
          <w:rFonts w:ascii="Times New Roman" w:hAnsi="Times New Roman" w:cs="Times New Roman"/>
          <w:color w:val="000000"/>
          <w:shd w:val="clear" w:color="auto" w:fill="FFFFFF"/>
        </w:rPr>
        <w:t xml:space="preserve"> We used the model of </w:t>
      </w:r>
      <w:r w:rsidR="008D07AF" w:rsidRPr="00E47307">
        <w:rPr>
          <w:rFonts w:ascii="Times New Roman" w:hAnsi="Times New Roman" w:cs="Times New Roman"/>
          <w:color w:val="000000"/>
          <w:shd w:val="clear" w:color="auto" w:fill="FFFFFF"/>
        </w:rPr>
        <w:t xml:space="preserve">Maurel et al. (2019) </w:t>
      </w:r>
      <w:r w:rsidR="008D07AF">
        <w:rPr>
          <w:rFonts w:ascii="Times New Roman" w:hAnsi="Times New Roman" w:cs="Times New Roman"/>
          <w:color w:val="000000"/>
          <w:shd w:val="clear" w:color="auto" w:fill="FFFFFF"/>
        </w:rPr>
        <w:t xml:space="preserve">to estimate the islands size in fast-cooled meteorites at 350, 320 and 210 </w:t>
      </w:r>
      <w:proofErr w:type="spellStart"/>
      <w:r w:rsidR="008D07AF" w:rsidRPr="008D07AF">
        <w:rPr>
          <w:rFonts w:ascii="Times New Roman" w:hAnsi="Times New Roman" w:cs="Times New Roman"/>
          <w:color w:val="000000"/>
          <w:shd w:val="clear" w:color="auto" w:fill="FFFFFF"/>
          <w:vertAlign w:val="superscript"/>
        </w:rPr>
        <w:t>o</w:t>
      </w:r>
      <w:r w:rsidR="008D07AF">
        <w:rPr>
          <w:rFonts w:ascii="Times New Roman" w:hAnsi="Times New Roman" w:cs="Times New Roman"/>
          <w:color w:val="000000"/>
          <w:shd w:val="clear" w:color="auto" w:fill="FFFFFF"/>
        </w:rPr>
        <w:t>C</w:t>
      </w:r>
      <w:proofErr w:type="spellEnd"/>
      <w:r w:rsidR="008D07AF">
        <w:rPr>
          <w:rFonts w:ascii="Times New Roman" w:hAnsi="Times New Roman" w:cs="Times New Roman"/>
          <w:color w:val="000000"/>
          <w:shd w:val="clear" w:color="auto" w:fill="FFFFFF"/>
        </w:rPr>
        <w:t xml:space="preserve"> (see Fig. 5 in the main text). We show that most </w:t>
      </w:r>
      <w:r w:rsidR="008D07AF" w:rsidRPr="00E47307">
        <w:rPr>
          <w:rFonts w:ascii="Times New Roman" w:hAnsi="Times New Roman" w:cs="Times New Roman"/>
          <w:color w:val="000000"/>
          <w:shd w:val="clear" w:color="auto" w:fill="FFFFFF"/>
        </w:rPr>
        <w:t xml:space="preserve">IVAs and IVBs have an average island size </w:t>
      </w:r>
      <w:r w:rsidR="008D07AF">
        <w:rPr>
          <w:rFonts w:ascii="Times New Roman" w:hAnsi="Times New Roman" w:cs="Times New Roman"/>
          <w:color w:val="000000"/>
          <w:shd w:val="clear" w:color="auto" w:fill="FFFFFF"/>
        </w:rPr>
        <w:t xml:space="preserve">&lt; 14 nm at 350 </w:t>
      </w:r>
      <w:proofErr w:type="spellStart"/>
      <w:r w:rsidR="008D07AF" w:rsidRPr="0019373C">
        <w:rPr>
          <w:rFonts w:ascii="Times New Roman" w:hAnsi="Times New Roman" w:cs="Times New Roman"/>
          <w:color w:val="000000"/>
          <w:shd w:val="clear" w:color="auto" w:fill="FFFFFF"/>
          <w:vertAlign w:val="superscript"/>
        </w:rPr>
        <w:t>o</w:t>
      </w:r>
      <w:r w:rsidR="008D07AF">
        <w:rPr>
          <w:rFonts w:ascii="Times New Roman" w:hAnsi="Times New Roman" w:cs="Times New Roman"/>
          <w:color w:val="000000"/>
          <w:shd w:val="clear" w:color="auto" w:fill="FFFFFF"/>
        </w:rPr>
        <w:t>C</w:t>
      </w:r>
      <w:proofErr w:type="spellEnd"/>
      <w:r w:rsidR="008D07AF">
        <w:rPr>
          <w:rFonts w:ascii="Times New Roman" w:hAnsi="Times New Roman" w:cs="Times New Roman"/>
          <w:color w:val="000000"/>
          <w:shd w:val="clear" w:color="auto" w:fill="FFFFFF"/>
        </w:rPr>
        <w:t xml:space="preserve"> (when they form via spinodal decomposition) </w:t>
      </w:r>
      <w:commentRangeStart w:id="59"/>
      <w:r w:rsidR="008D07AF">
        <w:rPr>
          <w:rFonts w:ascii="Times New Roman" w:hAnsi="Times New Roman" w:cs="Times New Roman"/>
          <w:color w:val="000000"/>
          <w:shd w:val="clear" w:color="auto" w:fill="FFFFFF"/>
        </w:rPr>
        <w:t xml:space="preserve">and that upon subsequent grain coarsening, </w:t>
      </w:r>
      <w:r w:rsidR="00552B16">
        <w:rPr>
          <w:rFonts w:ascii="Times New Roman" w:hAnsi="Times New Roman" w:cs="Times New Roman"/>
          <w:color w:val="000000"/>
          <w:shd w:val="clear" w:color="auto" w:fill="FFFFFF"/>
        </w:rPr>
        <w:t xml:space="preserve">the islands </w:t>
      </w:r>
      <w:r w:rsidR="008D07AF">
        <w:rPr>
          <w:rFonts w:ascii="Times New Roman" w:hAnsi="Times New Roman" w:cs="Times New Roman"/>
          <w:color w:val="000000"/>
          <w:shd w:val="clear" w:color="auto" w:fill="FFFFFF"/>
        </w:rPr>
        <w:t>reach taenite’s SD size range</w:t>
      </w:r>
      <w:commentRangeEnd w:id="59"/>
      <w:r w:rsidR="003740E9">
        <w:rPr>
          <w:rStyle w:val="CommentReference"/>
        </w:rPr>
        <w:commentReference w:id="59"/>
      </w:r>
      <w:r w:rsidR="008D07AF">
        <w:rPr>
          <w:rFonts w:ascii="Times New Roman" w:hAnsi="Times New Roman" w:cs="Times New Roman"/>
          <w:color w:val="000000"/>
          <w:shd w:val="clear" w:color="auto" w:fill="FFFFFF"/>
        </w:rPr>
        <w:t xml:space="preserve">. Therefore, </w:t>
      </w:r>
      <w:r w:rsidR="008D07AF" w:rsidRPr="00E47307">
        <w:rPr>
          <w:rFonts w:ascii="Times New Roman" w:hAnsi="Times New Roman" w:cs="Times New Roman"/>
          <w:color w:val="000000"/>
          <w:shd w:val="clear" w:color="auto" w:fill="FFFFFF"/>
        </w:rPr>
        <w:t xml:space="preserve">they are still likely to have </w:t>
      </w:r>
      <w:r w:rsidR="008D07AF">
        <w:rPr>
          <w:rFonts w:ascii="Times New Roman" w:hAnsi="Times New Roman" w:cs="Times New Roman"/>
          <w:color w:val="000000"/>
          <w:shd w:val="clear" w:color="auto" w:fill="FFFFFF"/>
        </w:rPr>
        <w:t xml:space="preserve">formed smaller than their blocking </w:t>
      </w:r>
      <w:r w:rsidR="008D07AF" w:rsidRPr="008D07AF">
        <w:rPr>
          <w:rFonts w:ascii="Times New Roman" w:hAnsi="Times New Roman" w:cs="Times New Roman"/>
          <w:color w:val="000000"/>
          <w:shd w:val="clear" w:color="auto" w:fill="FFFFFF"/>
        </w:rPr>
        <w:t>volume</w:t>
      </w:r>
      <w:r w:rsidR="008D07AF">
        <w:rPr>
          <w:rFonts w:ascii="Times New Roman" w:hAnsi="Times New Roman" w:cs="Times New Roman"/>
          <w:color w:val="000000"/>
          <w:shd w:val="clear" w:color="auto" w:fill="FFFFFF"/>
        </w:rPr>
        <w:t xml:space="preserve">, </w:t>
      </w:r>
      <w:r w:rsidR="00552B16">
        <w:rPr>
          <w:rFonts w:ascii="Times New Roman" w:hAnsi="Times New Roman" w:cs="Times New Roman"/>
          <w:color w:val="000000"/>
          <w:shd w:val="clear" w:color="auto" w:fill="FFFFFF"/>
        </w:rPr>
        <w:t>therefore</w:t>
      </w:r>
      <w:r w:rsidR="008D07AF">
        <w:rPr>
          <w:rFonts w:ascii="Times New Roman" w:hAnsi="Times New Roman" w:cs="Times New Roman"/>
          <w:color w:val="000000"/>
          <w:shd w:val="clear" w:color="auto" w:fill="FFFFFF"/>
        </w:rPr>
        <w:t xml:space="preserve"> are capable of recording grain growth/crystallization remanent magnetizations (CRMs) as put forward by Devienne et al. (2023). </w:t>
      </w:r>
      <w:r w:rsidR="008D07AF" w:rsidRPr="00E47307">
        <w:rPr>
          <w:rFonts w:ascii="Times New Roman" w:hAnsi="Times New Roman" w:cs="Times New Roman"/>
          <w:color w:val="000000"/>
          <w:shd w:val="clear" w:color="auto" w:fill="FFFFFF"/>
        </w:rPr>
        <w:t>Therefore, we argue that the fact that the islands</w:t>
      </w:r>
      <w:r w:rsidR="008D07AF">
        <w:rPr>
          <w:rFonts w:ascii="Times New Roman" w:hAnsi="Times New Roman" w:cs="Times New Roman"/>
          <w:color w:val="000000"/>
          <w:shd w:val="clear" w:color="auto" w:fill="FFFFFF"/>
        </w:rPr>
        <w:t xml:space="preserve"> in CZs</w:t>
      </w:r>
      <w:r w:rsidR="008D07AF" w:rsidRPr="00E47307">
        <w:rPr>
          <w:rFonts w:ascii="Times New Roman" w:hAnsi="Times New Roman" w:cs="Times New Roman"/>
          <w:color w:val="000000"/>
          <w:shd w:val="clear" w:color="auto" w:fill="FFFFFF"/>
        </w:rPr>
        <w:t xml:space="preserve"> grow via spinodal decomposition does not rule out the possibility of CRM acquisition in </w:t>
      </w:r>
      <w:r w:rsidR="008D07AF" w:rsidRPr="00552B16">
        <w:rPr>
          <w:rFonts w:ascii="Times New Roman" w:hAnsi="Times New Roman" w:cs="Times New Roman"/>
          <w:color w:val="000000"/>
          <w:shd w:val="clear" w:color="auto" w:fill="FFFFFF"/>
        </w:rPr>
        <w:t>fast cooled</w:t>
      </w:r>
      <w:r w:rsidR="008D07AF" w:rsidRPr="00E47307">
        <w:rPr>
          <w:rFonts w:ascii="Times New Roman" w:hAnsi="Times New Roman" w:cs="Times New Roman"/>
          <w:color w:val="000000"/>
          <w:shd w:val="clear" w:color="auto" w:fill="FFFFFF"/>
        </w:rPr>
        <w:t xml:space="preserve"> (IVA and IVB) meteorites</w:t>
      </w:r>
      <w:r w:rsidR="00552B16">
        <w:rPr>
          <w:rFonts w:ascii="Times New Roman" w:hAnsi="Times New Roman" w:cs="Times New Roman"/>
          <w:color w:val="000000"/>
          <w:shd w:val="clear" w:color="auto" w:fill="FFFFFF"/>
        </w:rPr>
        <w:t xml:space="preserve"> and in the finer regions of slowly cooled meteorites (see section 4.5)</w:t>
      </w:r>
      <w:r w:rsidR="008D07AF">
        <w:rPr>
          <w:rFonts w:ascii="Times New Roman" w:hAnsi="Times New Roman" w:cs="Times New Roman"/>
          <w:color w:val="000000"/>
          <w:shd w:val="clear" w:color="auto" w:fill="FFFFFF"/>
        </w:rPr>
        <w:t>.</w:t>
      </w:r>
    </w:p>
    <w:p w14:paraId="7FF27A6E" w14:textId="458E2DD5" w:rsidR="0019373C" w:rsidRDefault="00734976" w:rsidP="008D07AF">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lastRenderedPageBreak/>
        <w:t>The effect of interactions in fine-grained CZs is discussed in section 4.</w:t>
      </w:r>
      <w:r w:rsidR="008D07AF">
        <w:rPr>
          <w:rFonts w:ascii="Times New Roman" w:hAnsi="Times New Roman" w:cs="Times New Roman"/>
          <w:color w:val="000000"/>
          <w:shd w:val="clear" w:color="auto" w:fill="FFFFFF"/>
        </w:rPr>
        <w:t>3</w:t>
      </w:r>
      <w:r w:rsidRPr="00E47307">
        <w:rPr>
          <w:rFonts w:ascii="Times New Roman" w:hAnsi="Times New Roman" w:cs="Times New Roman"/>
          <w:color w:val="000000"/>
          <w:shd w:val="clear" w:color="auto" w:fill="FFFFFF"/>
        </w:rPr>
        <w:t>. A</w:t>
      </w:r>
      <w:ins w:id="60" w:author="Wyn Williams" w:date="2024-03-13T13:30:00Z">
        <w:r w:rsidR="003740E9">
          <w:rPr>
            <w:rFonts w:ascii="Times New Roman" w:hAnsi="Times New Roman" w:cs="Times New Roman"/>
            <w:color w:val="000000"/>
            <w:shd w:val="clear" w:color="auto" w:fill="FFFFFF"/>
          </w:rPr>
          <w:t>s</w:t>
        </w:r>
      </w:ins>
      <w:del w:id="61" w:author="Wyn Williams" w:date="2024-03-13T13:30:00Z">
        <w:r w:rsidRPr="00E47307" w:rsidDel="003740E9">
          <w:rPr>
            <w:rFonts w:ascii="Times New Roman" w:hAnsi="Times New Roman" w:cs="Times New Roman"/>
            <w:color w:val="000000"/>
            <w:shd w:val="clear" w:color="auto" w:fill="FFFFFF"/>
          </w:rPr>
          <w:delText>n</w:delText>
        </w:r>
      </w:del>
      <w:r w:rsidRPr="00E47307">
        <w:rPr>
          <w:rFonts w:ascii="Times New Roman" w:hAnsi="Times New Roman" w:cs="Times New Roman"/>
          <w:color w:val="000000"/>
          <w:shd w:val="clear" w:color="auto" w:fill="FFFFFF"/>
        </w:rPr>
        <w:t xml:space="preserve"> shown by </w:t>
      </w:r>
      <w:proofErr w:type="spellStart"/>
      <w:r w:rsidRPr="00E47307">
        <w:rPr>
          <w:rFonts w:ascii="Times New Roman" w:hAnsi="Times New Roman" w:cs="Times New Roman"/>
          <w:color w:val="000000"/>
          <w:shd w:val="clear" w:color="auto" w:fill="FFFFFF"/>
        </w:rPr>
        <w:t>Einsle</w:t>
      </w:r>
      <w:proofErr w:type="spellEnd"/>
      <w:r w:rsidRPr="00E47307">
        <w:rPr>
          <w:rFonts w:ascii="Times New Roman" w:hAnsi="Times New Roman" w:cs="Times New Roman"/>
          <w:color w:val="000000"/>
          <w:shd w:val="clear" w:color="auto" w:fill="FFFFFF"/>
        </w:rPr>
        <w:t xml:space="preserve"> et al. (2018) and Mansbach et al. (2022), interactions </w:t>
      </w:r>
      <w:r w:rsidR="009625D5" w:rsidRPr="00E47307">
        <w:rPr>
          <w:rFonts w:ascii="Times New Roman" w:hAnsi="Times New Roman" w:cs="Times New Roman"/>
          <w:color w:val="000000"/>
          <w:shd w:val="clear" w:color="auto" w:fill="FFFFFF"/>
        </w:rPr>
        <w:t xml:space="preserve">in </w:t>
      </w:r>
      <w:r w:rsidRPr="00E47307">
        <w:rPr>
          <w:rFonts w:ascii="Times New Roman" w:hAnsi="Times New Roman" w:cs="Times New Roman"/>
          <w:color w:val="000000"/>
          <w:shd w:val="clear" w:color="auto" w:fill="FFFFFF"/>
        </w:rPr>
        <w:t>coarse grained CZs (where the SV to 2D transformation occur</w:t>
      </w:r>
      <w:r w:rsidR="008D07AF">
        <w:rPr>
          <w:rFonts w:ascii="Times New Roman" w:hAnsi="Times New Roman" w:cs="Times New Roman"/>
          <w:color w:val="000000"/>
          <w:shd w:val="clear" w:color="auto" w:fill="FFFFFF"/>
        </w:rPr>
        <w:t>s</w:t>
      </w:r>
      <w:r w:rsidRPr="00E47307">
        <w:rPr>
          <w:rFonts w:ascii="Times New Roman" w:hAnsi="Times New Roman" w:cs="Times New Roman"/>
          <w:color w:val="000000"/>
          <w:shd w:val="clear" w:color="auto" w:fill="FFFFFF"/>
        </w:rPr>
        <w:t>)</w:t>
      </w:r>
      <w:r w:rsidR="002C54CC" w:rsidRPr="00E47307">
        <w:rPr>
          <w:rFonts w:ascii="Times New Roman" w:hAnsi="Times New Roman" w:cs="Times New Roman"/>
          <w:color w:val="000000"/>
          <w:shd w:val="clear" w:color="auto" w:fill="FFFFFF"/>
        </w:rPr>
        <w:t xml:space="preserve"> are likely to play a role in creating stable SD states</w:t>
      </w:r>
      <w:r w:rsidR="009625D5" w:rsidRPr="00E47307">
        <w:rPr>
          <w:rFonts w:ascii="Times New Roman" w:hAnsi="Times New Roman" w:cs="Times New Roman"/>
          <w:color w:val="000000"/>
          <w:shd w:val="clear" w:color="auto" w:fill="FFFFFF"/>
        </w:rPr>
        <w:t>. In</w:t>
      </w:r>
      <w:r w:rsidR="002C54CC" w:rsidRPr="00E47307">
        <w:rPr>
          <w:rFonts w:ascii="Times New Roman" w:hAnsi="Times New Roman" w:cs="Times New Roman"/>
          <w:color w:val="000000"/>
          <w:shd w:val="clear" w:color="auto" w:fill="FFFFFF"/>
        </w:rPr>
        <w:t xml:space="preserve"> fine-grained CZs, </w:t>
      </w:r>
      <w:r w:rsidR="009625D5" w:rsidRPr="00E47307">
        <w:rPr>
          <w:rFonts w:ascii="Times New Roman" w:hAnsi="Times New Roman" w:cs="Times New Roman"/>
          <w:color w:val="000000"/>
          <w:shd w:val="clear" w:color="auto" w:fill="FFFFFF"/>
        </w:rPr>
        <w:t xml:space="preserve">however, </w:t>
      </w:r>
      <w:r w:rsidR="002C54CC" w:rsidRPr="00E47307">
        <w:rPr>
          <w:rFonts w:ascii="Times New Roman" w:hAnsi="Times New Roman" w:cs="Times New Roman"/>
          <w:color w:val="000000"/>
          <w:shd w:val="clear" w:color="auto" w:fill="FFFFFF"/>
        </w:rPr>
        <w:t xml:space="preserve">where SD states are likely to be preserved though tetrataenite chemical ordering, we argue that interactions might play a minor role as the blocking takes place at very small sizes, when the interaction fields are weaker (due to the weaker magnetic moments of the grains) (Baker &amp; </w:t>
      </w:r>
      <w:proofErr w:type="spellStart"/>
      <w:r w:rsidR="002C54CC" w:rsidRPr="00E47307">
        <w:rPr>
          <w:rFonts w:ascii="Times New Roman" w:hAnsi="Times New Roman" w:cs="Times New Roman"/>
          <w:color w:val="000000"/>
          <w:shd w:val="clear" w:color="auto" w:fill="FFFFFF"/>
        </w:rPr>
        <w:t>Muxworthy</w:t>
      </w:r>
      <w:proofErr w:type="spellEnd"/>
      <w:r w:rsidR="002C54CC" w:rsidRPr="00E47307">
        <w:rPr>
          <w:rFonts w:ascii="Times New Roman" w:hAnsi="Times New Roman" w:cs="Times New Roman"/>
          <w:color w:val="000000"/>
          <w:shd w:val="clear" w:color="auto" w:fill="FFFFFF"/>
        </w:rPr>
        <w:t>, 2023).</w:t>
      </w:r>
    </w:p>
    <w:p w14:paraId="656EC588" w14:textId="77777777" w:rsidR="00FE75BF" w:rsidRPr="00E47307" w:rsidRDefault="00FE75BF" w:rsidP="00FE75BF">
      <w:pPr>
        <w:spacing w:before="240"/>
        <w:ind w:left="720"/>
        <w:jc w:val="both"/>
        <w:rPr>
          <w:rFonts w:ascii="Times New Roman" w:hAnsi="Times New Roman" w:cs="Times New Roman"/>
          <w:color w:val="000000"/>
          <w:shd w:val="clear" w:color="auto" w:fill="FFFFFF"/>
        </w:rPr>
      </w:pPr>
    </w:p>
    <w:p w14:paraId="2D8536D6" w14:textId="56CCDD9D" w:rsidR="00D63CD8" w:rsidRPr="00E47307" w:rsidRDefault="00D63CD8" w:rsidP="00D63CD8">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17. Line 265 - discussion of blocking volumes etc. Maurel et al. 2019 demonstrate that islands form via spinodal decomposition at &gt;&gt;60% of their final size - a fundamental consequence of how spinodal decomposition works. The idea of islands nucleating small and growing significantly through a blocking volume is not appropriate to spinodal systems. I think the discussion here needs to be careful to make this point - there is a danger that misconceptions of how spinodal decomposition works propagate through the literature if we continue to make analogy to grain growth CRM.</w:t>
      </w:r>
    </w:p>
    <w:p w14:paraId="2A22F6F6" w14:textId="6F871F75" w:rsidR="00D63CD8" w:rsidRPr="00E47307" w:rsidRDefault="00D63CD8" w:rsidP="00D63CD8">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Please refer to </w:t>
      </w:r>
      <w:r w:rsidR="00552B16">
        <w:rPr>
          <w:rFonts w:ascii="Times New Roman" w:hAnsi="Times New Roman" w:cs="Times New Roman"/>
          <w:color w:val="000000"/>
          <w:shd w:val="clear" w:color="auto" w:fill="FFFFFF"/>
        </w:rPr>
        <w:t>the previous comment.</w:t>
      </w:r>
    </w:p>
    <w:p w14:paraId="418A9D9C" w14:textId="45B25520" w:rsidR="00D63CD8" w:rsidRPr="00E47307" w:rsidRDefault="00D63CD8" w:rsidP="00D63CD8">
      <w:pPr>
        <w:jc w:val="both"/>
        <w:rPr>
          <w:rFonts w:ascii="Times New Roman" w:hAnsi="Times New Roman" w:cs="Times New Roman"/>
          <w:color w:val="000000"/>
          <w:shd w:val="clear" w:color="auto" w:fill="FFFFFF"/>
        </w:rPr>
      </w:pPr>
    </w:p>
    <w:p w14:paraId="5BE253DE" w14:textId="571C3F45" w:rsidR="00D63CD8" w:rsidRPr="00E47307" w:rsidRDefault="00D63CD8"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18. Line 291. As noted above, the fine end of more slowly cooled meteorites formed at lower temperatures due to lower Ni content, so there might be a different mechanism operating. For quantitative XMCD studies, we tend to avoid analysis of the fine regions and focus deliberately on the coarser regions which are more likely to have been vortex state taenite that then transformed. According to our modelling, the generation of two-domain states and the subsequent response of </w:t>
      </w:r>
      <w:r w:rsidR="00A50135" w:rsidRPr="00E47307">
        <w:rPr>
          <w:rFonts w:ascii="Times New Roman" w:hAnsi="Times New Roman" w:cs="Times New Roman"/>
          <w:color w:val="000000"/>
          <w:shd w:val="clear" w:color="auto" w:fill="FFFFFF"/>
        </w:rPr>
        <w:t>those</w:t>
      </w:r>
      <w:r w:rsidRPr="00E47307">
        <w:rPr>
          <w:rFonts w:ascii="Times New Roman" w:hAnsi="Times New Roman" w:cs="Times New Roman"/>
          <w:color w:val="000000"/>
          <w:shd w:val="clear" w:color="auto" w:fill="FFFFFF"/>
        </w:rPr>
        <w:t xml:space="preserve"> domain walls to the interaction fields between islands may be an integral part of the recording mechanism. For this </w:t>
      </w:r>
      <w:r w:rsidR="00A50135" w:rsidRPr="00E47307">
        <w:rPr>
          <w:rFonts w:ascii="Times New Roman" w:hAnsi="Times New Roman" w:cs="Times New Roman"/>
          <w:color w:val="000000"/>
          <w:shd w:val="clear" w:color="auto" w:fill="FFFFFF"/>
        </w:rPr>
        <w:t>reason,</w:t>
      </w:r>
      <w:r w:rsidRPr="00E47307">
        <w:rPr>
          <w:rFonts w:ascii="Times New Roman" w:hAnsi="Times New Roman" w:cs="Times New Roman"/>
          <w:color w:val="000000"/>
          <w:shd w:val="clear" w:color="auto" w:fill="FFFFFF"/>
        </w:rPr>
        <w:t xml:space="preserve"> we tend to focus on regions we are confident started as vortex states initially. </w:t>
      </w:r>
      <w:proofErr w:type="gramStart"/>
      <w:r w:rsidRPr="00E47307">
        <w:rPr>
          <w:rFonts w:ascii="Times New Roman" w:hAnsi="Times New Roman" w:cs="Times New Roman"/>
          <w:color w:val="000000"/>
          <w:shd w:val="clear" w:color="auto" w:fill="FFFFFF"/>
        </w:rPr>
        <w:t>Your</w:t>
      </w:r>
      <w:proofErr w:type="gramEnd"/>
      <w:r w:rsidRPr="00E47307">
        <w:rPr>
          <w:rFonts w:ascii="Times New Roman" w:hAnsi="Times New Roman" w:cs="Times New Roman"/>
          <w:color w:val="000000"/>
          <w:shd w:val="clear" w:color="auto" w:fill="FFFFFF"/>
        </w:rPr>
        <w:t xml:space="preserve"> finding that 2D states are also generated by nucleation and growth is therefore significant.</w:t>
      </w:r>
    </w:p>
    <w:p w14:paraId="4AB928A3" w14:textId="422E60AE" w:rsidR="00D63CD8" w:rsidRPr="00E47307" w:rsidRDefault="00D63CD8" w:rsidP="00552B16">
      <w:pPr>
        <w:spacing w:before="240"/>
        <w:jc w:val="both"/>
        <w:rPr>
          <w:rFonts w:ascii="Times New Roman" w:hAnsi="Times New Roman" w:cs="Times New Roman"/>
          <w:color w:val="000000"/>
          <w:shd w:val="clear" w:color="auto" w:fill="FFFFFF"/>
        </w:rPr>
      </w:pPr>
      <w:r w:rsidRPr="00552B16">
        <w:rPr>
          <w:rFonts w:ascii="Times New Roman" w:hAnsi="Times New Roman" w:cs="Times New Roman"/>
          <w:color w:val="000000"/>
          <w:shd w:val="clear" w:color="auto" w:fill="FFFFFF"/>
        </w:rPr>
        <w:t xml:space="preserve">A: </w:t>
      </w:r>
      <w:r w:rsidR="00552B16">
        <w:rPr>
          <w:rFonts w:ascii="Times New Roman" w:hAnsi="Times New Roman" w:cs="Times New Roman"/>
          <w:color w:val="000000"/>
          <w:shd w:val="clear" w:color="auto" w:fill="FFFFFF"/>
        </w:rPr>
        <w:t xml:space="preserve">Thanks for pointing </w:t>
      </w:r>
      <w:ins w:id="62" w:author="Wyn Williams" w:date="2024-03-13T14:42:00Z">
        <w:r w:rsidR="000E14DD">
          <w:rPr>
            <w:rFonts w:ascii="Times New Roman" w:hAnsi="Times New Roman" w:cs="Times New Roman"/>
            <w:color w:val="000000"/>
            <w:shd w:val="clear" w:color="auto" w:fill="FFFFFF"/>
          </w:rPr>
          <w:t xml:space="preserve">this </w:t>
        </w:r>
      </w:ins>
      <w:r w:rsidR="00552B16">
        <w:rPr>
          <w:rFonts w:ascii="Times New Roman" w:hAnsi="Times New Roman" w:cs="Times New Roman"/>
          <w:color w:val="000000"/>
          <w:shd w:val="clear" w:color="auto" w:fill="FFFFFF"/>
        </w:rPr>
        <w:t xml:space="preserve">out. The distinction between finer CZs (closer to tetrataenite rim) in fast-cooled meteorites and in </w:t>
      </w:r>
      <w:proofErr w:type="gramStart"/>
      <w:r w:rsidR="00552B16">
        <w:rPr>
          <w:rFonts w:ascii="Times New Roman" w:hAnsi="Times New Roman" w:cs="Times New Roman"/>
          <w:color w:val="000000"/>
          <w:shd w:val="clear" w:color="auto" w:fill="FFFFFF"/>
        </w:rPr>
        <w:t>slowly-cooled</w:t>
      </w:r>
      <w:proofErr w:type="gramEnd"/>
      <w:r w:rsidR="00552B16">
        <w:rPr>
          <w:rFonts w:ascii="Times New Roman" w:hAnsi="Times New Roman" w:cs="Times New Roman"/>
          <w:color w:val="000000"/>
          <w:shd w:val="clear" w:color="auto" w:fill="FFFFFF"/>
        </w:rPr>
        <w:t xml:space="preserve"> meteorites (further from tetrataenite rim) is </w:t>
      </w:r>
      <w:del w:id="63" w:author="Wyn Williams" w:date="2024-03-13T14:37:00Z">
        <w:r w:rsidR="00552B16" w:rsidDel="00581EF9">
          <w:rPr>
            <w:rFonts w:ascii="Times New Roman" w:hAnsi="Times New Roman" w:cs="Times New Roman"/>
            <w:color w:val="000000"/>
            <w:shd w:val="clear" w:color="auto" w:fill="FFFFFF"/>
          </w:rPr>
          <w:delText xml:space="preserve">presented </w:delText>
        </w:r>
      </w:del>
      <w:r w:rsidR="00552B16">
        <w:rPr>
          <w:rFonts w:ascii="Times New Roman" w:hAnsi="Times New Roman" w:cs="Times New Roman"/>
          <w:color w:val="000000"/>
          <w:shd w:val="clear" w:color="auto" w:fill="FFFFFF"/>
        </w:rPr>
        <w:t xml:space="preserve">better explained in the updated manuscript, </w:t>
      </w:r>
      <w:ins w:id="64" w:author="Wyn Williams" w:date="2024-03-13T14:37:00Z">
        <w:r w:rsidR="00581EF9">
          <w:rPr>
            <w:rFonts w:ascii="Times New Roman" w:hAnsi="Times New Roman" w:cs="Times New Roman"/>
            <w:color w:val="000000"/>
            <w:shd w:val="clear" w:color="auto" w:fill="FFFFFF"/>
          </w:rPr>
          <w:t xml:space="preserve">see </w:t>
        </w:r>
      </w:ins>
      <w:r w:rsidR="00552B16">
        <w:rPr>
          <w:rFonts w:ascii="Times New Roman" w:hAnsi="Times New Roman" w:cs="Times New Roman"/>
          <w:color w:val="000000"/>
          <w:shd w:val="clear" w:color="auto" w:fill="FFFFFF"/>
        </w:rPr>
        <w:t xml:space="preserve">sections 4.2 and 4.5. We used the model of Maurel et al. (2019) to estimate the extension of CZs of </w:t>
      </w:r>
      <w:proofErr w:type="gramStart"/>
      <w:r w:rsidR="00552B16">
        <w:rPr>
          <w:rFonts w:ascii="Times New Roman" w:hAnsi="Times New Roman" w:cs="Times New Roman"/>
          <w:color w:val="000000"/>
          <w:shd w:val="clear" w:color="auto" w:fill="FFFFFF"/>
        </w:rPr>
        <w:t>slowly-cooled</w:t>
      </w:r>
      <w:proofErr w:type="gramEnd"/>
      <w:r w:rsidR="00552B16">
        <w:rPr>
          <w:rFonts w:ascii="Times New Roman" w:hAnsi="Times New Roman" w:cs="Times New Roman"/>
          <w:color w:val="000000"/>
          <w:shd w:val="clear" w:color="auto" w:fill="FFFFFF"/>
        </w:rPr>
        <w:t xml:space="preserve"> meteorites where </w:t>
      </w:r>
      <w:ins w:id="65" w:author="Wyn Williams" w:date="2024-03-13T14:40:00Z">
        <w:r w:rsidR="00581EF9">
          <w:rPr>
            <w:rFonts w:ascii="Times New Roman" w:hAnsi="Times New Roman" w:cs="Times New Roman"/>
            <w:color w:val="000000"/>
            <w:shd w:val="clear" w:color="auto" w:fill="FFFFFF"/>
          </w:rPr>
          <w:t>particles</w:t>
        </w:r>
        <w:r w:rsidR="000E14DD">
          <w:rPr>
            <w:rFonts w:ascii="Times New Roman" w:hAnsi="Times New Roman" w:cs="Times New Roman"/>
            <w:color w:val="000000"/>
            <w:shd w:val="clear" w:color="auto" w:fill="FFFFFF"/>
          </w:rPr>
          <w:t xml:space="preserve"> near </w:t>
        </w:r>
      </w:ins>
      <w:del w:id="66" w:author="Wyn Williams" w:date="2024-03-13T14:40:00Z">
        <w:r w:rsidR="00552B16" w:rsidDel="00581EF9">
          <w:rPr>
            <w:rFonts w:ascii="Times New Roman" w:hAnsi="Times New Roman" w:cs="Times New Roman"/>
            <w:color w:val="000000"/>
            <w:shd w:val="clear" w:color="auto" w:fill="FFFFFF"/>
          </w:rPr>
          <w:delText>C</w:delText>
        </w:r>
      </w:del>
      <w:r w:rsidR="00552B16">
        <w:rPr>
          <w:rFonts w:ascii="Times New Roman" w:hAnsi="Times New Roman" w:cs="Times New Roman"/>
          <w:color w:val="000000"/>
          <w:shd w:val="clear" w:color="auto" w:fill="FFFFFF"/>
        </w:rPr>
        <w:t xml:space="preserve"> the SV-to-2-domain transition </w:t>
      </w:r>
      <w:del w:id="67" w:author="Wyn Williams" w:date="2024-03-13T14:40:00Z">
        <w:r w:rsidR="00552B16" w:rsidDel="000E14DD">
          <w:rPr>
            <w:rFonts w:ascii="Times New Roman" w:hAnsi="Times New Roman" w:cs="Times New Roman"/>
            <w:color w:val="000000"/>
            <w:shd w:val="clear" w:color="auto" w:fill="FFFFFF"/>
          </w:rPr>
          <w:delText xml:space="preserve">occur </w:delText>
        </w:r>
      </w:del>
      <w:ins w:id="68" w:author="Wyn Williams" w:date="2024-03-13T14:40:00Z">
        <w:r w:rsidR="000E14DD">
          <w:rPr>
            <w:rFonts w:ascii="Times New Roman" w:hAnsi="Times New Roman" w:cs="Times New Roman"/>
            <w:color w:val="000000"/>
            <w:shd w:val="clear" w:color="auto" w:fill="FFFFFF"/>
          </w:rPr>
          <w:t xml:space="preserve">are likely to be present </w:t>
        </w:r>
      </w:ins>
      <w:r w:rsidR="00552B16">
        <w:rPr>
          <w:rFonts w:ascii="Times New Roman" w:hAnsi="Times New Roman" w:cs="Times New Roman"/>
          <w:color w:val="000000"/>
          <w:shd w:val="clear" w:color="auto" w:fill="FFFFFF"/>
        </w:rPr>
        <w:t xml:space="preserve">and CRM inheritance </w:t>
      </w:r>
      <w:ins w:id="69" w:author="Wyn Williams" w:date="2024-03-13T14:41:00Z">
        <w:r w:rsidR="000E14DD">
          <w:rPr>
            <w:rFonts w:ascii="Times New Roman" w:hAnsi="Times New Roman" w:cs="Times New Roman"/>
            <w:color w:val="000000"/>
            <w:shd w:val="clear" w:color="auto" w:fill="FFFFFF"/>
          </w:rPr>
          <w:t xml:space="preserve">is </w:t>
        </w:r>
      </w:ins>
      <w:del w:id="70" w:author="Wyn Williams" w:date="2024-03-13T14:41:00Z">
        <w:r w:rsidR="00552B16" w:rsidDel="000E14DD">
          <w:rPr>
            <w:rFonts w:ascii="Times New Roman" w:hAnsi="Times New Roman" w:cs="Times New Roman"/>
            <w:color w:val="000000"/>
            <w:shd w:val="clear" w:color="auto" w:fill="FFFFFF"/>
          </w:rPr>
          <w:delText>are</w:delText>
        </w:r>
      </w:del>
      <w:r w:rsidR="00552B16">
        <w:rPr>
          <w:rFonts w:ascii="Times New Roman" w:hAnsi="Times New Roman" w:cs="Times New Roman"/>
          <w:color w:val="000000"/>
          <w:shd w:val="clear" w:color="auto" w:fill="FFFFFF"/>
        </w:rPr>
        <w:t xml:space="preserve"> likely to </w:t>
      </w:r>
      <w:commentRangeStart w:id="71"/>
      <w:r w:rsidR="00552B16">
        <w:rPr>
          <w:rFonts w:ascii="Times New Roman" w:hAnsi="Times New Roman" w:cs="Times New Roman"/>
          <w:color w:val="000000"/>
          <w:shd w:val="clear" w:color="auto" w:fill="FFFFFF"/>
        </w:rPr>
        <w:t xml:space="preserve">occur, as well as the time differences between these distinct records </w:t>
      </w:r>
      <w:commentRangeEnd w:id="71"/>
      <w:r w:rsidR="000E14DD">
        <w:rPr>
          <w:rStyle w:val="CommentReference"/>
        </w:rPr>
        <w:commentReference w:id="71"/>
      </w:r>
      <w:r w:rsidR="00552B16">
        <w:rPr>
          <w:rFonts w:ascii="Times New Roman" w:hAnsi="Times New Roman" w:cs="Times New Roman"/>
          <w:color w:val="000000"/>
          <w:shd w:val="clear" w:color="auto" w:fill="FFFFFF"/>
        </w:rPr>
        <w:t xml:space="preserve">(please, see section 4.5). </w:t>
      </w:r>
    </w:p>
    <w:p w14:paraId="4F5188F7" w14:textId="77777777" w:rsidR="00D63CD8" w:rsidRPr="00E47307" w:rsidRDefault="00D63CD8" w:rsidP="00D63CD8">
      <w:pPr>
        <w:jc w:val="both"/>
        <w:rPr>
          <w:rFonts w:ascii="Times New Roman" w:hAnsi="Times New Roman" w:cs="Times New Roman"/>
          <w:color w:val="000000"/>
          <w:shd w:val="clear" w:color="auto" w:fill="FFFFFF"/>
        </w:rPr>
      </w:pPr>
    </w:p>
    <w:p w14:paraId="5511F158" w14:textId="50332C89" w:rsidR="00D63CD8" w:rsidRPr="00E47307" w:rsidRDefault="00D63CD8"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19. Line 294. See comment previously - this is wrong way to think about island formation in a system undergoing spinodal decomposition.</w:t>
      </w:r>
    </w:p>
    <w:p w14:paraId="7FF4C896" w14:textId="031F77C6" w:rsidR="00D63CD8" w:rsidRPr="00E47307" w:rsidRDefault="00D63CD8" w:rsidP="00551298">
      <w:pPr>
        <w:spacing w:before="24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Please refer to my </w:t>
      </w:r>
      <w:commentRangeStart w:id="72"/>
      <w:r w:rsidRPr="00E47307">
        <w:rPr>
          <w:rFonts w:ascii="Times New Roman" w:hAnsi="Times New Roman" w:cs="Times New Roman"/>
          <w:color w:val="000000"/>
          <w:shd w:val="clear" w:color="auto" w:fill="FFFFFF"/>
        </w:rPr>
        <w:t>comments above</w:t>
      </w:r>
      <w:commentRangeEnd w:id="72"/>
      <w:r w:rsidR="000E14DD">
        <w:rPr>
          <w:rStyle w:val="CommentReference"/>
        </w:rPr>
        <w:commentReference w:id="72"/>
      </w:r>
      <w:r w:rsidRPr="00E47307">
        <w:rPr>
          <w:rFonts w:ascii="Times New Roman" w:hAnsi="Times New Roman" w:cs="Times New Roman"/>
          <w:color w:val="000000"/>
          <w:shd w:val="clear" w:color="auto" w:fill="FFFFFF"/>
        </w:rPr>
        <w:t xml:space="preserve">. </w:t>
      </w:r>
    </w:p>
    <w:p w14:paraId="06F9526E" w14:textId="77777777" w:rsidR="00D63CD8" w:rsidRPr="00E47307" w:rsidRDefault="00D63CD8" w:rsidP="00D63CD8">
      <w:pPr>
        <w:jc w:val="both"/>
        <w:rPr>
          <w:rFonts w:ascii="Times New Roman" w:hAnsi="Times New Roman" w:cs="Times New Roman"/>
          <w:color w:val="000000"/>
          <w:shd w:val="clear" w:color="auto" w:fill="FFFFFF"/>
        </w:rPr>
      </w:pPr>
    </w:p>
    <w:p w14:paraId="01568260" w14:textId="72F1BF11" w:rsidR="00D63CD8" w:rsidRPr="00E47307" w:rsidRDefault="00D63CD8" w:rsidP="00C27A77">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20. Line 334. How many particles are needed to get a good paleomagnetic measurement. Most of these calculations are based on a lack of knowledge of the actual mechanism of remanence acquisition. I think I can confidently state that the mechanism operating in the </w:t>
      </w:r>
      <w:proofErr w:type="gramStart"/>
      <w:r w:rsidRPr="00E47307">
        <w:rPr>
          <w:rFonts w:ascii="Times New Roman" w:hAnsi="Times New Roman" w:cs="Times New Roman"/>
          <w:color w:val="000000"/>
          <w:shd w:val="clear" w:color="auto" w:fill="FFFFFF"/>
        </w:rPr>
        <w:t>coarse</w:t>
      </w:r>
      <w:proofErr w:type="gramEnd"/>
      <w:r w:rsidRPr="00E47307">
        <w:rPr>
          <w:rFonts w:ascii="Times New Roman" w:hAnsi="Times New Roman" w:cs="Times New Roman"/>
          <w:color w:val="000000"/>
          <w:shd w:val="clear" w:color="auto" w:fill="FFFFFF"/>
        </w:rPr>
        <w:t xml:space="preserve"> to medium sized CZ regions that are typically targeted in XPEEM studies bears no relation to the sorts of calculations performed </w:t>
      </w:r>
      <w:r w:rsidRPr="00E47307">
        <w:rPr>
          <w:rFonts w:ascii="Times New Roman" w:hAnsi="Times New Roman" w:cs="Times New Roman"/>
          <w:color w:val="000000"/>
          <w:shd w:val="clear" w:color="auto" w:fill="FFFFFF"/>
        </w:rPr>
        <w:lastRenderedPageBreak/>
        <w:t>by Berndt et al. to estimate numbers of particles needed, which are based on conventional TRM theory - the mechanism operating here is fundamentally different (i.e., transformation from SV-2D). I would be wary of making a definitive statement like this based on comparisons to any model calculation that uses a different mechanism. I agree that for rapidly cooled meteorites, where the taenite particles are SD, grew as taenite above 320 {degree sign}C, and acquired remanence via TRM and/or CRM mechanism {plus minus} interactions, will be hard/impossible to get a result from. However, the medium-coarse CZ is a different story. I think that needs to be made clear here.</w:t>
      </w:r>
    </w:p>
    <w:p w14:paraId="5F3625CF" w14:textId="718D1EA2" w:rsidR="00D63CD8" w:rsidRPr="00E47307" w:rsidRDefault="00D63CD8" w:rsidP="00551298">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w:t>
      </w:r>
      <w:commentRangeStart w:id="73"/>
      <w:r w:rsidRPr="00E47307">
        <w:rPr>
          <w:rFonts w:ascii="Times New Roman" w:hAnsi="Times New Roman" w:cs="Times New Roman"/>
          <w:color w:val="000000"/>
          <w:shd w:val="clear" w:color="auto" w:fill="FFFFFF"/>
        </w:rPr>
        <w:t xml:space="preserve">: I agree that the mechanism of remanence acquisition in the </w:t>
      </w:r>
      <w:proofErr w:type="gramStart"/>
      <w:r w:rsidRPr="00E47307">
        <w:rPr>
          <w:rFonts w:ascii="Times New Roman" w:hAnsi="Times New Roman" w:cs="Times New Roman"/>
          <w:color w:val="000000"/>
          <w:shd w:val="clear" w:color="auto" w:fill="FFFFFF"/>
        </w:rPr>
        <w:t>coarse</w:t>
      </w:r>
      <w:proofErr w:type="gramEnd"/>
      <w:r w:rsidRPr="00E47307">
        <w:rPr>
          <w:rFonts w:ascii="Times New Roman" w:hAnsi="Times New Roman" w:cs="Times New Roman"/>
          <w:color w:val="000000"/>
          <w:shd w:val="clear" w:color="auto" w:fill="FFFFFF"/>
        </w:rPr>
        <w:t xml:space="preserve"> to medium sized CZ is different from those depicted by Berndt et al. (2016). However, the equations derived by the authors are valid for both TRMs and CRMs; hence, based on my response to comment #16</w:t>
      </w:r>
      <w:r w:rsidR="00552B16">
        <w:rPr>
          <w:rFonts w:ascii="Times New Roman" w:hAnsi="Times New Roman" w:cs="Times New Roman"/>
          <w:color w:val="000000"/>
          <w:shd w:val="clear" w:color="auto" w:fill="FFFFFF"/>
        </w:rPr>
        <w:t xml:space="preserve"> (see section 4.3)</w:t>
      </w:r>
      <w:r w:rsidRPr="00E47307">
        <w:rPr>
          <w:rFonts w:ascii="Times New Roman" w:hAnsi="Times New Roman" w:cs="Times New Roman"/>
          <w:color w:val="000000"/>
          <w:shd w:val="clear" w:color="auto" w:fill="FFFFFF"/>
        </w:rPr>
        <w:t xml:space="preserve">, we argue that they can still be used to evaluate the number of islands that have to be sampled to obtain a reliable </w:t>
      </w:r>
      <w:proofErr w:type="spellStart"/>
      <w:r w:rsidR="00507879" w:rsidRPr="00E47307">
        <w:rPr>
          <w:rFonts w:ascii="Times New Roman" w:hAnsi="Times New Roman" w:cs="Times New Roman"/>
          <w:color w:val="000000"/>
          <w:shd w:val="clear" w:color="auto" w:fill="FFFFFF"/>
        </w:rPr>
        <w:t>paleointensity</w:t>
      </w:r>
      <w:proofErr w:type="spellEnd"/>
      <w:r w:rsidR="00507879" w:rsidRPr="00E47307">
        <w:rPr>
          <w:rFonts w:ascii="Times New Roman" w:hAnsi="Times New Roman" w:cs="Times New Roman"/>
          <w:color w:val="000000"/>
          <w:shd w:val="clear" w:color="auto" w:fill="FFFFFF"/>
        </w:rPr>
        <w:t xml:space="preserve"> estimate from </w:t>
      </w:r>
      <w:r w:rsidR="00507879" w:rsidRPr="00552B16">
        <w:rPr>
          <w:rFonts w:ascii="Times New Roman" w:hAnsi="Times New Roman" w:cs="Times New Roman"/>
          <w:color w:val="000000"/>
          <w:shd w:val="clear" w:color="auto" w:fill="FFFFFF"/>
        </w:rPr>
        <w:t>fast cooled</w:t>
      </w:r>
      <w:r w:rsidR="00507879" w:rsidRPr="00E47307">
        <w:rPr>
          <w:rFonts w:ascii="Times New Roman" w:hAnsi="Times New Roman" w:cs="Times New Roman"/>
          <w:color w:val="000000"/>
          <w:shd w:val="clear" w:color="auto" w:fill="FFFFFF"/>
        </w:rPr>
        <w:t xml:space="preserve"> meteorites. </w:t>
      </w:r>
      <w:commentRangeEnd w:id="73"/>
      <w:r w:rsidR="000E14DD">
        <w:rPr>
          <w:rStyle w:val="CommentReference"/>
        </w:rPr>
        <w:commentReference w:id="73"/>
      </w:r>
    </w:p>
    <w:p w14:paraId="10C385B8" w14:textId="77777777" w:rsidR="00507879" w:rsidRPr="00E47307" w:rsidRDefault="00507879" w:rsidP="00507879">
      <w:pPr>
        <w:jc w:val="both"/>
        <w:rPr>
          <w:rFonts w:ascii="Times New Roman" w:hAnsi="Times New Roman" w:cs="Times New Roman"/>
          <w:color w:val="000000"/>
          <w:shd w:val="clear" w:color="auto" w:fill="FFFFFF"/>
        </w:rPr>
      </w:pPr>
    </w:p>
    <w:p w14:paraId="176E85CA" w14:textId="77777777" w:rsidR="00551298" w:rsidRDefault="00507879"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21. Line 382. Again, if CZ formation is due to spinodal </w:t>
      </w:r>
      <w:proofErr w:type="spellStart"/>
      <w:r w:rsidRPr="00E47307">
        <w:rPr>
          <w:rFonts w:ascii="Times New Roman" w:hAnsi="Times New Roman" w:cs="Times New Roman"/>
          <w:color w:val="000000"/>
          <w:shd w:val="clear" w:color="auto" w:fill="FFFFFF"/>
        </w:rPr>
        <w:t>decompsition</w:t>
      </w:r>
      <w:proofErr w:type="spellEnd"/>
      <w:r w:rsidRPr="00E47307">
        <w:rPr>
          <w:rFonts w:ascii="Times New Roman" w:hAnsi="Times New Roman" w:cs="Times New Roman"/>
          <w:color w:val="000000"/>
          <w:shd w:val="clear" w:color="auto" w:fill="FFFFFF"/>
        </w:rPr>
        <w:t>, then this picture of small grains growing to their blocking volume is incorrect. Spinodal decomposition is a different mechanism to nucleation and growth. It instead occurs via the growth in amplitude of a compositional fluctuation with a wavelength that is determined by the balance between gradient energy and diffusion length. This is partly why calculations based on conventional CRM theory may not be appropriate in this case.</w:t>
      </w:r>
    </w:p>
    <w:p w14:paraId="03EF3869" w14:textId="59BBDF33" w:rsidR="00507879" w:rsidRPr="00E47307" w:rsidRDefault="00507879" w:rsidP="00551298">
      <w:pPr>
        <w:spacing w:before="240" w:after="0"/>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Please, refer to my response to comment #16. </w:t>
      </w:r>
    </w:p>
    <w:p w14:paraId="20C77295" w14:textId="77777777" w:rsidR="00507879" w:rsidRPr="00E47307" w:rsidRDefault="00507879" w:rsidP="00507879">
      <w:pPr>
        <w:jc w:val="both"/>
        <w:rPr>
          <w:rFonts w:ascii="Times New Roman" w:hAnsi="Times New Roman" w:cs="Times New Roman"/>
          <w:color w:val="000000"/>
          <w:shd w:val="clear" w:color="auto" w:fill="FFFFFF"/>
        </w:rPr>
      </w:pPr>
    </w:p>
    <w:p w14:paraId="33C3F7D1" w14:textId="7DF817FC" w:rsidR="00507879" w:rsidRPr="00E47307" w:rsidRDefault="00507879" w:rsidP="00D83D08">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22. Line 385 - different regions of the CZ. How extensive would such a region be? It might be useful to take the results of Maurel et al. 2019, which predicts island sizes for different bulk composition (</w:t>
      </w:r>
      <w:proofErr w:type="spellStart"/>
      <w:proofErr w:type="gramStart"/>
      <w:r w:rsidRPr="00E47307">
        <w:rPr>
          <w:rFonts w:ascii="Times New Roman" w:hAnsi="Times New Roman" w:cs="Times New Roman"/>
          <w:color w:val="000000"/>
          <w:shd w:val="clear" w:color="auto" w:fill="FFFFFF"/>
        </w:rPr>
        <w:t>i</w:t>
      </w:r>
      <w:proofErr w:type="spellEnd"/>
      <w:r w:rsidRPr="00E47307">
        <w:rPr>
          <w:rFonts w:ascii="Times New Roman" w:hAnsi="Times New Roman" w:cs="Times New Roman"/>
          <w:color w:val="000000"/>
          <w:shd w:val="clear" w:color="auto" w:fill="FFFFFF"/>
        </w:rPr>
        <w:t>.,e.</w:t>
      </w:r>
      <w:proofErr w:type="gramEnd"/>
      <w:r w:rsidRPr="00E47307">
        <w:rPr>
          <w:rFonts w:ascii="Times New Roman" w:hAnsi="Times New Roman" w:cs="Times New Roman"/>
          <w:color w:val="000000"/>
          <w:shd w:val="clear" w:color="auto" w:fill="FFFFFF"/>
        </w:rPr>
        <w:t xml:space="preserve"> different regions of the CZ) and for different cooling rates. It should be possible to predict the lateral extent of any region that fits these criteria (i.e. islands small enough to be SD forming at temperatures 400-320{degree sign}C). When deciding what is SD, however, you will have to decide what threshold size (or range of sizes) is appropriate. I'd suggest using 20-25 nm for equidimensional particles as a reference.</w:t>
      </w:r>
    </w:p>
    <w:p w14:paraId="6D4E5B1E" w14:textId="5227217C" w:rsidR="00552B16" w:rsidRPr="00E47307" w:rsidRDefault="00507879" w:rsidP="00CA45FE">
      <w:pPr>
        <w:spacing w:before="240"/>
        <w:ind w:left="720"/>
        <w:jc w:val="both"/>
        <w:rPr>
          <w:rFonts w:ascii="Times New Roman" w:hAnsi="Times New Roman" w:cs="Times New Roman"/>
          <w:color w:val="000000"/>
          <w:shd w:val="clear" w:color="auto" w:fill="FFFFFF"/>
        </w:rPr>
      </w:pPr>
      <w:r w:rsidRPr="00552B16">
        <w:rPr>
          <w:rFonts w:ascii="Times New Roman" w:hAnsi="Times New Roman" w:cs="Times New Roman"/>
          <w:color w:val="000000"/>
          <w:shd w:val="clear" w:color="auto" w:fill="FFFFFF"/>
        </w:rPr>
        <w:t>A:</w:t>
      </w:r>
      <w:r w:rsidR="00552B16">
        <w:rPr>
          <w:rFonts w:ascii="Times New Roman" w:hAnsi="Times New Roman" w:cs="Times New Roman"/>
          <w:color w:val="000000"/>
          <w:shd w:val="clear" w:color="auto" w:fill="FFFFFF"/>
        </w:rPr>
        <w:t xml:space="preserve"> </w:t>
      </w:r>
      <w:commentRangeStart w:id="74"/>
      <w:r w:rsidR="00552B16">
        <w:rPr>
          <w:rFonts w:ascii="Times New Roman" w:hAnsi="Times New Roman" w:cs="Times New Roman"/>
          <w:color w:val="000000"/>
          <w:shd w:val="clear" w:color="auto" w:fill="FFFFFF"/>
        </w:rPr>
        <w:t xml:space="preserve">Thanks for pointing </w:t>
      </w:r>
      <w:ins w:id="75" w:author="Wyn Williams" w:date="2024-03-13T14:51:00Z">
        <w:r w:rsidR="00EF016B">
          <w:rPr>
            <w:rFonts w:ascii="Times New Roman" w:hAnsi="Times New Roman" w:cs="Times New Roman"/>
            <w:color w:val="000000"/>
            <w:shd w:val="clear" w:color="auto" w:fill="FFFFFF"/>
          </w:rPr>
          <w:t xml:space="preserve">this </w:t>
        </w:r>
      </w:ins>
      <w:r w:rsidR="00552B16">
        <w:rPr>
          <w:rFonts w:ascii="Times New Roman" w:hAnsi="Times New Roman" w:cs="Times New Roman"/>
          <w:color w:val="000000"/>
          <w:shd w:val="clear" w:color="auto" w:fill="FFFFFF"/>
        </w:rPr>
        <w:t xml:space="preserve">out. We used the model of Maurel et al. (2019) to estimate the extension of CZs of </w:t>
      </w:r>
      <w:proofErr w:type="gramStart"/>
      <w:r w:rsidR="00552B16">
        <w:rPr>
          <w:rFonts w:ascii="Times New Roman" w:hAnsi="Times New Roman" w:cs="Times New Roman"/>
          <w:color w:val="000000"/>
          <w:shd w:val="clear" w:color="auto" w:fill="FFFFFF"/>
        </w:rPr>
        <w:t>slowly-cooled</w:t>
      </w:r>
      <w:proofErr w:type="gramEnd"/>
      <w:r w:rsidR="00552B16">
        <w:rPr>
          <w:rFonts w:ascii="Times New Roman" w:hAnsi="Times New Roman" w:cs="Times New Roman"/>
          <w:color w:val="000000"/>
          <w:shd w:val="clear" w:color="auto" w:fill="FFFFFF"/>
        </w:rPr>
        <w:t xml:space="preserve"> meteorites where the SV-to-2-domain transition occur and CRM inheritance are likely to occur, as well as the time differences between these distinct records (please, see section 4.5). </w:t>
      </w:r>
      <w:commentRangeEnd w:id="74"/>
      <w:r w:rsidR="00EF016B">
        <w:rPr>
          <w:rStyle w:val="CommentReference"/>
        </w:rPr>
        <w:commentReference w:id="74"/>
      </w:r>
    </w:p>
    <w:p w14:paraId="315EFD54" w14:textId="720A77EB" w:rsidR="0034744D" w:rsidRPr="00E47307" w:rsidRDefault="0034744D" w:rsidP="00552B16">
      <w:pPr>
        <w:spacing w:before="240"/>
        <w:ind w:firstLine="720"/>
        <w:jc w:val="both"/>
        <w:rPr>
          <w:rFonts w:ascii="Times New Roman" w:hAnsi="Times New Roman" w:cs="Times New Roman"/>
        </w:rPr>
      </w:pPr>
    </w:p>
    <w:p w14:paraId="5F33A24D" w14:textId="50E986A2" w:rsidR="0034744D" w:rsidRPr="00A50135" w:rsidRDefault="00507879" w:rsidP="0034744D">
      <w:pPr>
        <w:jc w:val="both"/>
        <w:rPr>
          <w:rFonts w:ascii="Times New Roman" w:hAnsi="Times New Roman" w:cs="Times New Roman"/>
          <w:b/>
          <w:bCs/>
        </w:rPr>
      </w:pPr>
      <w:r w:rsidRPr="00A50135">
        <w:rPr>
          <w:rFonts w:ascii="Times New Roman" w:hAnsi="Times New Roman" w:cs="Times New Roman"/>
          <w:b/>
          <w:bCs/>
        </w:rPr>
        <w:t>Reviewer 2</w:t>
      </w:r>
    </w:p>
    <w:p w14:paraId="7C6951A9" w14:textId="77777777" w:rsidR="00C27A77" w:rsidRPr="00E47307" w:rsidRDefault="00C27A77" w:rsidP="0034744D">
      <w:pPr>
        <w:jc w:val="both"/>
        <w:rPr>
          <w:rFonts w:ascii="Times New Roman" w:hAnsi="Times New Roman" w:cs="Times New Roman"/>
        </w:rPr>
      </w:pPr>
    </w:p>
    <w:p w14:paraId="075559F5" w14:textId="2389672C" w:rsidR="00C27A77" w:rsidRPr="00E47307" w:rsidRDefault="00C27A77"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1. Throughout the paper, there are various places where the English can make the key points more difficult to comprehend. For instance, in line 92, the first clause should read "Within the taenite SV size </w:t>
      </w:r>
      <w:r w:rsidR="00A50135" w:rsidRPr="00E47307">
        <w:rPr>
          <w:rFonts w:ascii="Times New Roman" w:hAnsi="Times New Roman" w:cs="Times New Roman"/>
          <w:color w:val="000000"/>
          <w:shd w:val="clear" w:color="auto" w:fill="FFFFFF"/>
        </w:rPr>
        <w:t>range...</w:t>
      </w:r>
      <w:r w:rsidRPr="00E47307">
        <w:rPr>
          <w:rFonts w:ascii="Times New Roman" w:hAnsi="Times New Roman" w:cs="Times New Roman"/>
          <w:color w:val="000000"/>
          <w:shd w:val="clear" w:color="auto" w:fill="FFFFFF"/>
        </w:rPr>
        <w:t>" (this persists throughout most of the paper). I was not able to understand the sentences on lines 105-108 and lines 168-170. If possible, a thorough proofread should pick up most comments like these, which should hopefully serve to improve the readability of the paper.</w:t>
      </w:r>
    </w:p>
    <w:p w14:paraId="6DC8594D" w14:textId="1052D5E5" w:rsidR="00C27A77" w:rsidRDefault="00C27A77" w:rsidP="005714E0">
      <w:pPr>
        <w:spacing w:before="240"/>
        <w:ind w:left="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lastRenderedPageBreak/>
        <w:t xml:space="preserve">A: </w:t>
      </w:r>
      <w:r w:rsidR="005714E0">
        <w:rPr>
          <w:rFonts w:ascii="Times New Roman" w:hAnsi="Times New Roman" w:cs="Times New Roman"/>
          <w:color w:val="000000"/>
          <w:shd w:val="clear" w:color="auto" w:fill="FFFFFF"/>
        </w:rPr>
        <w:t xml:space="preserve">This sentence is essentially based a previous work where </w:t>
      </w:r>
      <w:r w:rsidR="00CA45FE">
        <w:rPr>
          <w:rFonts w:ascii="Times New Roman" w:hAnsi="Times New Roman" w:cs="Times New Roman"/>
          <w:color w:val="000000"/>
          <w:shd w:val="clear" w:color="auto" w:fill="FFFFFF"/>
        </w:rPr>
        <w:t>we</w:t>
      </w:r>
      <w:r w:rsidR="005714E0">
        <w:rPr>
          <w:rFonts w:ascii="Times New Roman" w:hAnsi="Times New Roman" w:cs="Times New Roman"/>
          <w:color w:val="000000"/>
          <w:shd w:val="clear" w:color="auto" w:fill="FFFFFF"/>
        </w:rPr>
        <w:t xml:space="preserve"> showed that taenite forms SD for sizes between ~14 – 34 nm and non-SD </w:t>
      </w:r>
      <w:r w:rsidR="00CA45FE">
        <w:rPr>
          <w:rFonts w:ascii="Times New Roman" w:hAnsi="Times New Roman" w:cs="Times New Roman"/>
          <w:color w:val="000000"/>
          <w:shd w:val="clear" w:color="auto" w:fill="FFFFFF"/>
        </w:rPr>
        <w:t>– i</w:t>
      </w:r>
      <w:r w:rsidR="005714E0">
        <w:rPr>
          <w:rFonts w:ascii="Times New Roman" w:hAnsi="Times New Roman" w:cs="Times New Roman"/>
          <w:color w:val="000000"/>
          <w:shd w:val="clear" w:color="auto" w:fill="FFFFFF"/>
        </w:rPr>
        <w:t>.e., single vortex</w:t>
      </w:r>
      <w:r w:rsidR="00CA45FE">
        <w:rPr>
          <w:rFonts w:ascii="Times New Roman" w:hAnsi="Times New Roman" w:cs="Times New Roman"/>
          <w:color w:val="000000"/>
          <w:shd w:val="clear" w:color="auto" w:fill="FFFFFF"/>
        </w:rPr>
        <w:t xml:space="preserve"> (</w:t>
      </w:r>
      <w:r w:rsidR="005714E0">
        <w:rPr>
          <w:rFonts w:ascii="Times New Roman" w:hAnsi="Times New Roman" w:cs="Times New Roman"/>
          <w:color w:val="000000"/>
          <w:shd w:val="clear" w:color="auto" w:fill="FFFFFF"/>
        </w:rPr>
        <w:t>SV)</w:t>
      </w:r>
      <w:r w:rsidR="00CA45FE">
        <w:rPr>
          <w:rFonts w:ascii="Times New Roman" w:hAnsi="Times New Roman" w:cs="Times New Roman"/>
          <w:color w:val="000000"/>
          <w:shd w:val="clear" w:color="auto" w:fill="FFFFFF"/>
        </w:rPr>
        <w:t xml:space="preserve"> –</w:t>
      </w:r>
      <w:r w:rsidR="005714E0">
        <w:rPr>
          <w:rFonts w:ascii="Times New Roman" w:hAnsi="Times New Roman" w:cs="Times New Roman"/>
          <w:color w:val="000000"/>
          <w:shd w:val="clear" w:color="auto" w:fill="FFFFFF"/>
        </w:rPr>
        <w:t xml:space="preserve"> states for sizes between ~40 nm up to 90 nm</w:t>
      </w:r>
      <w:r w:rsidR="00CA45FE">
        <w:rPr>
          <w:rFonts w:ascii="Times New Roman" w:hAnsi="Times New Roman" w:cs="Times New Roman"/>
          <w:color w:val="000000"/>
          <w:shd w:val="clear" w:color="auto" w:fill="FFFFFF"/>
        </w:rPr>
        <w:t>.</w:t>
      </w:r>
      <w:r w:rsidR="005714E0">
        <w:rPr>
          <w:rFonts w:ascii="Times New Roman" w:hAnsi="Times New Roman" w:cs="Times New Roman"/>
          <w:color w:val="000000"/>
          <w:shd w:val="clear" w:color="auto" w:fill="FFFFFF"/>
        </w:rPr>
        <w:t xml:space="preserve"> </w:t>
      </w:r>
      <w:r w:rsidR="00CA45FE">
        <w:rPr>
          <w:rFonts w:ascii="Times New Roman" w:hAnsi="Times New Roman" w:cs="Times New Roman"/>
          <w:color w:val="000000"/>
          <w:shd w:val="clear" w:color="auto" w:fill="FFFFFF"/>
        </w:rPr>
        <w:t>Both SD and SV states are shown to be</w:t>
      </w:r>
      <w:r w:rsidR="005714E0">
        <w:rPr>
          <w:rFonts w:ascii="Times New Roman" w:hAnsi="Times New Roman" w:cs="Times New Roman"/>
          <w:color w:val="000000"/>
          <w:shd w:val="clear" w:color="auto" w:fill="FFFFFF"/>
        </w:rPr>
        <w:t xml:space="preserve"> highly stable, meaning that they can preserve paleomagnetic records over geological (i.e., billion-year) timescales.</w:t>
      </w:r>
      <w:r w:rsidR="005714E0" w:rsidRPr="005714E0">
        <w:rPr>
          <w:rFonts w:ascii="Times New Roman" w:hAnsi="Times New Roman" w:cs="Times New Roman"/>
          <w:color w:val="000000"/>
          <w:shd w:val="clear" w:color="auto" w:fill="FFFFFF"/>
        </w:rPr>
        <w:t xml:space="preserve"> </w:t>
      </w:r>
      <w:r w:rsidR="005714E0" w:rsidRPr="00E47307">
        <w:rPr>
          <w:rFonts w:ascii="Times New Roman" w:hAnsi="Times New Roman" w:cs="Times New Roman"/>
          <w:color w:val="000000"/>
          <w:shd w:val="clear" w:color="auto" w:fill="FFFFFF"/>
        </w:rPr>
        <w:t>The text was updated to improve its readability.</w:t>
      </w:r>
    </w:p>
    <w:p w14:paraId="36BCF3CB" w14:textId="77777777" w:rsidR="005714E0" w:rsidRPr="00E47307" w:rsidRDefault="005714E0" w:rsidP="005714E0">
      <w:pPr>
        <w:spacing w:before="240"/>
        <w:ind w:left="720"/>
        <w:jc w:val="both"/>
        <w:rPr>
          <w:rFonts w:ascii="Times New Roman" w:hAnsi="Times New Roman" w:cs="Times New Roman"/>
          <w:color w:val="000000"/>
          <w:shd w:val="clear" w:color="auto" w:fill="FFFFFF"/>
        </w:rPr>
      </w:pPr>
    </w:p>
    <w:p w14:paraId="36B15F61" w14:textId="01ECFEFD" w:rsidR="00E47307" w:rsidRPr="00E47307" w:rsidRDefault="00C27A77"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 Some sentences are light on specific information, which can make them difficult to understand completely or </w:t>
      </w:r>
      <w:r w:rsidR="00A50135" w:rsidRPr="00E47307">
        <w:rPr>
          <w:rFonts w:ascii="Times New Roman" w:hAnsi="Times New Roman" w:cs="Times New Roman"/>
          <w:color w:val="000000"/>
          <w:shd w:val="clear" w:color="auto" w:fill="FFFFFF"/>
        </w:rPr>
        <w:t>easier</w:t>
      </w:r>
      <w:r w:rsidRPr="00E47307">
        <w:rPr>
          <w:rFonts w:ascii="Times New Roman" w:hAnsi="Times New Roman" w:cs="Times New Roman"/>
          <w:color w:val="000000"/>
          <w:shd w:val="clear" w:color="auto" w:fill="FFFFFF"/>
        </w:rPr>
        <w:t xml:space="preserve"> to misinterpret. For instance, the sentence on lines 61-64 uses phrases such as "nm-sized taenite" and "magnetization states that are stable over billion-year timescales". Given a key outcome of this study concerns island size and domain state, it would be good if specific size ranges could be </w:t>
      </w:r>
      <w:proofErr w:type="gramStart"/>
      <w:r w:rsidRPr="00E47307">
        <w:rPr>
          <w:rFonts w:ascii="Times New Roman" w:hAnsi="Times New Roman" w:cs="Times New Roman"/>
          <w:color w:val="000000"/>
          <w:shd w:val="clear" w:color="auto" w:fill="FFFFFF"/>
        </w:rPr>
        <w:t>presented</w:t>
      </w:r>
      <w:proofErr w:type="gramEnd"/>
      <w:r w:rsidRPr="00E47307">
        <w:rPr>
          <w:rFonts w:ascii="Times New Roman" w:hAnsi="Times New Roman" w:cs="Times New Roman"/>
          <w:color w:val="000000"/>
          <w:shd w:val="clear" w:color="auto" w:fill="FFFFFF"/>
        </w:rPr>
        <w:t xml:space="preserve"> and specific domain states could be stated. </w:t>
      </w:r>
    </w:p>
    <w:p w14:paraId="4A51FC7B" w14:textId="68EEA218" w:rsidR="00E47307" w:rsidRDefault="00E47307" w:rsidP="00CA45FE">
      <w:pPr>
        <w:spacing w:before="240"/>
        <w:ind w:left="720"/>
        <w:jc w:val="both"/>
        <w:rPr>
          <w:rFonts w:ascii="Times New Roman" w:hAnsi="Times New Roman" w:cs="Times New Roman"/>
          <w:color w:val="000000"/>
          <w:shd w:val="clear" w:color="auto" w:fill="FFFFFF"/>
        </w:rPr>
      </w:pPr>
      <w:r w:rsidRPr="005714E0">
        <w:rPr>
          <w:rFonts w:ascii="Times New Roman" w:hAnsi="Times New Roman" w:cs="Times New Roman"/>
          <w:color w:val="000000"/>
          <w:shd w:val="clear" w:color="auto" w:fill="FFFFFF"/>
        </w:rPr>
        <w:t xml:space="preserve">A: </w:t>
      </w:r>
      <w:r w:rsidR="005714E0">
        <w:rPr>
          <w:rFonts w:ascii="Times New Roman" w:hAnsi="Times New Roman" w:cs="Times New Roman"/>
          <w:color w:val="000000"/>
          <w:shd w:val="clear" w:color="auto" w:fill="FFFFFF"/>
        </w:rPr>
        <w:t xml:space="preserve">Please, see my comment above. The text was updated to </w:t>
      </w:r>
      <w:r w:rsidR="005714E0" w:rsidRPr="00E47307">
        <w:rPr>
          <w:rFonts w:ascii="Times New Roman" w:hAnsi="Times New Roman" w:cs="Times New Roman"/>
          <w:color w:val="000000"/>
          <w:shd w:val="clear" w:color="auto" w:fill="FFFFFF"/>
        </w:rPr>
        <w:t>improve its readability.</w:t>
      </w:r>
    </w:p>
    <w:p w14:paraId="7B1E6D61" w14:textId="77777777" w:rsidR="00A50135" w:rsidRPr="00E47307" w:rsidRDefault="00A50135" w:rsidP="00551298">
      <w:pPr>
        <w:spacing w:before="240"/>
        <w:ind w:firstLine="720"/>
        <w:jc w:val="both"/>
        <w:rPr>
          <w:rFonts w:ascii="Times New Roman" w:hAnsi="Times New Roman" w:cs="Times New Roman"/>
          <w:color w:val="000000"/>
          <w:shd w:val="clear" w:color="auto" w:fill="FFFFFF"/>
        </w:rPr>
      </w:pPr>
    </w:p>
    <w:p w14:paraId="1A099845" w14:textId="302848D1" w:rsidR="00C27A77" w:rsidRPr="00E47307" w:rsidRDefault="00E47307" w:rsidP="00551298">
      <w:pPr>
        <w:spacing w:after="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2.1 </w:t>
      </w:r>
      <w:r w:rsidR="00C27A77" w:rsidRPr="00E47307">
        <w:rPr>
          <w:rFonts w:ascii="Times New Roman" w:hAnsi="Times New Roman" w:cs="Times New Roman"/>
          <w:color w:val="000000"/>
          <w:shd w:val="clear" w:color="auto" w:fill="FFFFFF"/>
        </w:rPr>
        <w:t xml:space="preserve">This would help to increase clarity and understanding. Another example is discussing the time discrepancy of 10^5 years: the paper refers to this discrepancy </w:t>
      </w:r>
      <w:proofErr w:type="gramStart"/>
      <w:r w:rsidR="00C27A77" w:rsidRPr="00E47307">
        <w:rPr>
          <w:rFonts w:ascii="Times New Roman" w:hAnsi="Times New Roman" w:cs="Times New Roman"/>
          <w:color w:val="000000"/>
          <w:shd w:val="clear" w:color="auto" w:fill="FFFFFF"/>
        </w:rPr>
        <w:t>throughout, but</w:t>
      </w:r>
      <w:proofErr w:type="gramEnd"/>
      <w:r w:rsidR="00C27A77" w:rsidRPr="00E47307">
        <w:rPr>
          <w:rFonts w:ascii="Times New Roman" w:hAnsi="Times New Roman" w:cs="Times New Roman"/>
          <w:color w:val="000000"/>
          <w:shd w:val="clear" w:color="auto" w:fill="FFFFFF"/>
        </w:rPr>
        <w:t xml:space="preserve"> doesn't say regularly if this is earlier or later. Going through the paper to look for examples of unclear or easily </w:t>
      </w:r>
      <w:proofErr w:type="spellStart"/>
      <w:r w:rsidR="00A50135" w:rsidRPr="00E47307">
        <w:rPr>
          <w:rFonts w:ascii="Times New Roman" w:hAnsi="Times New Roman" w:cs="Times New Roman"/>
          <w:color w:val="000000"/>
          <w:shd w:val="clear" w:color="auto" w:fill="FFFFFF"/>
        </w:rPr>
        <w:t>misinterpretable</w:t>
      </w:r>
      <w:proofErr w:type="spellEnd"/>
      <w:r w:rsidR="00C27A77" w:rsidRPr="00E47307">
        <w:rPr>
          <w:rFonts w:ascii="Times New Roman" w:hAnsi="Times New Roman" w:cs="Times New Roman"/>
          <w:color w:val="000000"/>
          <w:shd w:val="clear" w:color="auto" w:fill="FFFFFF"/>
        </w:rPr>
        <w:t xml:space="preserve"> language would help the understandability of the paper.</w:t>
      </w:r>
    </w:p>
    <w:p w14:paraId="0810923E" w14:textId="6604AF9A" w:rsidR="00E47307" w:rsidRDefault="00E47307" w:rsidP="005714E0">
      <w:pPr>
        <w:spacing w:before="240" w:after="0"/>
        <w:ind w:left="720"/>
        <w:jc w:val="both"/>
        <w:rPr>
          <w:rFonts w:ascii="Times New Roman" w:hAnsi="Times New Roman" w:cs="Times New Roman"/>
          <w:color w:val="000000"/>
          <w:shd w:val="clear" w:color="auto" w:fill="FFFFFF"/>
        </w:rPr>
      </w:pPr>
      <w:r w:rsidRPr="0008153A">
        <w:rPr>
          <w:rFonts w:ascii="Times New Roman" w:hAnsi="Times New Roman" w:cs="Times New Roman"/>
          <w:color w:val="000000"/>
          <w:shd w:val="clear" w:color="auto" w:fill="FFFFFF"/>
        </w:rPr>
        <w:t xml:space="preserve">A: </w:t>
      </w:r>
      <w:r w:rsidR="0008153A">
        <w:rPr>
          <w:rFonts w:ascii="Times New Roman" w:hAnsi="Times New Roman" w:cs="Times New Roman"/>
          <w:color w:val="000000"/>
          <w:shd w:val="clear" w:color="auto" w:fill="FFFFFF"/>
        </w:rPr>
        <w:t>This was cited in the abstract (please, see L. 29-32 in the first version; L. 26-30 in the updated version: “</w:t>
      </w:r>
      <w:r w:rsidR="0008153A" w:rsidRPr="0008153A">
        <w:rPr>
          <w:rFonts w:ascii="Times New Roman" w:hAnsi="Times New Roman" w:cs="Times New Roman"/>
          <w:color w:val="000000"/>
          <w:shd w:val="clear" w:color="auto" w:fill="FFFFFF"/>
        </w:rPr>
        <w:t>We show that in cases where tetrataenite inherits the domain states of its precursor taenite</w:t>
      </w:r>
      <w:r w:rsidR="0008153A">
        <w:rPr>
          <w:rFonts w:ascii="Times New Roman" w:hAnsi="Times New Roman" w:cs="Times New Roman"/>
          <w:color w:val="000000"/>
          <w:shd w:val="clear" w:color="auto" w:fill="FFFFFF"/>
        </w:rPr>
        <w:t>,</w:t>
      </w:r>
      <w:r w:rsidR="0008153A" w:rsidRPr="0008153A">
        <w:rPr>
          <w:rFonts w:ascii="Times New Roman" w:hAnsi="Times New Roman" w:cs="Times New Roman"/>
          <w:color w:val="000000"/>
          <w:shd w:val="clear" w:color="auto" w:fill="FFFFFF"/>
        </w:rPr>
        <w:t xml:space="preserve"> the origin of the remanence </w:t>
      </w:r>
      <w:r w:rsidR="0008153A">
        <w:rPr>
          <w:rFonts w:ascii="Times New Roman" w:hAnsi="Times New Roman" w:cs="Times New Roman"/>
          <w:color w:val="000000"/>
          <w:shd w:val="clear" w:color="auto" w:fill="FFFFFF"/>
        </w:rPr>
        <w:t>can be up to ~</w:t>
      </w:r>
      <w:r w:rsidR="0008153A" w:rsidRPr="0008153A">
        <w:rPr>
          <w:rFonts w:ascii="Times New Roman" w:hAnsi="Times New Roman" w:cs="Times New Roman"/>
          <w:color w:val="000000"/>
          <w:shd w:val="clear" w:color="auto" w:fill="FFFFFF"/>
        </w:rPr>
        <w:t>10</w:t>
      </w:r>
      <w:r w:rsidR="0008153A" w:rsidRPr="0008153A">
        <w:rPr>
          <w:rFonts w:ascii="Times New Roman" w:hAnsi="Times New Roman" w:cs="Times New Roman"/>
          <w:color w:val="000000"/>
          <w:shd w:val="clear" w:color="auto" w:fill="FFFFFF"/>
          <w:vertAlign w:val="superscript"/>
        </w:rPr>
        <w:t>5</w:t>
      </w:r>
      <w:r w:rsidR="0008153A" w:rsidRPr="0008153A">
        <w:rPr>
          <w:rFonts w:ascii="Times New Roman" w:hAnsi="Times New Roman" w:cs="Times New Roman"/>
          <w:color w:val="000000"/>
          <w:shd w:val="clear" w:color="auto" w:fill="FFFFFF"/>
        </w:rPr>
        <w:t xml:space="preserve"> years older than in cases where tetrataenite resets the precursor SV magnetization</w:t>
      </w:r>
      <w:r w:rsidR="0008153A">
        <w:rPr>
          <w:rFonts w:ascii="Times New Roman" w:hAnsi="Times New Roman" w:cs="Times New Roman"/>
          <w:color w:val="000000"/>
          <w:shd w:val="clear" w:color="auto" w:fill="FFFFFF"/>
        </w:rPr>
        <w:t>.”</w:t>
      </w:r>
      <w:r w:rsidR="005714E0">
        <w:rPr>
          <w:rFonts w:ascii="Times New Roman" w:hAnsi="Times New Roman" w:cs="Times New Roman"/>
          <w:color w:val="000000"/>
          <w:shd w:val="clear" w:color="auto" w:fill="FFFFFF"/>
        </w:rPr>
        <w:t>.</w:t>
      </w:r>
      <w:r w:rsidR="00CA45FE">
        <w:rPr>
          <w:rFonts w:ascii="Times New Roman" w:hAnsi="Times New Roman" w:cs="Times New Roman"/>
          <w:color w:val="000000"/>
          <w:shd w:val="clear" w:color="auto" w:fill="FFFFFF"/>
        </w:rPr>
        <w:t xml:space="preserve"> I understand, however, that due to the importance of such statement, if should be put more clearly in the text. Please see section 4.2</w:t>
      </w:r>
      <w:r w:rsidR="005714E0">
        <w:rPr>
          <w:rFonts w:ascii="Times New Roman" w:hAnsi="Times New Roman" w:cs="Times New Roman"/>
          <w:color w:val="000000"/>
          <w:shd w:val="clear" w:color="auto" w:fill="FFFFFF"/>
        </w:rPr>
        <w:t xml:space="preserve"> </w:t>
      </w:r>
      <w:r w:rsidR="00CA45FE">
        <w:rPr>
          <w:rFonts w:ascii="Times New Roman" w:hAnsi="Times New Roman" w:cs="Times New Roman"/>
          <w:color w:val="000000"/>
          <w:shd w:val="clear" w:color="auto" w:fill="FFFFFF"/>
        </w:rPr>
        <w:t xml:space="preserve">in the updated manuscript. </w:t>
      </w:r>
    </w:p>
    <w:p w14:paraId="1DFDB643" w14:textId="77777777" w:rsidR="0008153A" w:rsidRPr="00E47307" w:rsidRDefault="0008153A" w:rsidP="00A50135">
      <w:pPr>
        <w:spacing w:before="240"/>
        <w:ind w:firstLine="720"/>
        <w:jc w:val="both"/>
        <w:rPr>
          <w:rFonts w:ascii="Times New Roman" w:hAnsi="Times New Roman" w:cs="Times New Roman"/>
          <w:color w:val="000000"/>
          <w:shd w:val="clear" w:color="auto" w:fill="FFFFFF"/>
        </w:rPr>
      </w:pPr>
    </w:p>
    <w:p w14:paraId="3234D493" w14:textId="6DBDA3EA"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3. Line 34: remove "and </w:t>
      </w:r>
      <w:proofErr w:type="gramStart"/>
      <w:r w:rsidRPr="00E47307">
        <w:rPr>
          <w:rFonts w:ascii="Times New Roman" w:hAnsi="Times New Roman" w:cs="Times New Roman"/>
          <w:color w:val="000000"/>
          <w:shd w:val="clear" w:color="auto" w:fill="FFFFFF"/>
        </w:rPr>
        <w:t>asteroids</w:t>
      </w:r>
      <w:proofErr w:type="gramEnd"/>
      <w:r w:rsidRPr="00E47307">
        <w:rPr>
          <w:rFonts w:ascii="Times New Roman" w:hAnsi="Times New Roman" w:cs="Times New Roman"/>
          <w:color w:val="000000"/>
          <w:shd w:val="clear" w:color="auto" w:fill="FFFFFF"/>
        </w:rPr>
        <w:t>"</w:t>
      </w:r>
    </w:p>
    <w:p w14:paraId="6375D228" w14:textId="13B18E05" w:rsidR="00E47307" w:rsidRPr="00E47307" w:rsidRDefault="00E47307" w:rsidP="00E47307">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Noted and corrected. </w:t>
      </w:r>
    </w:p>
    <w:p w14:paraId="383FEB93" w14:textId="77777777" w:rsidR="00E47307" w:rsidRPr="00E47307" w:rsidRDefault="00E47307" w:rsidP="005714E0">
      <w:pPr>
        <w:spacing w:after="0"/>
        <w:jc w:val="both"/>
        <w:rPr>
          <w:rFonts w:ascii="Times New Roman" w:hAnsi="Times New Roman" w:cs="Times New Roman"/>
          <w:color w:val="000000"/>
          <w:shd w:val="clear" w:color="auto" w:fill="FFFFFF"/>
        </w:rPr>
      </w:pPr>
    </w:p>
    <w:p w14:paraId="5440B769" w14:textId="200E6B0E"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4. Lines 123 and 136: Acronyms are used before they are defined.</w:t>
      </w:r>
    </w:p>
    <w:p w14:paraId="4891342C" w14:textId="092CE4BD" w:rsidR="00E47307" w:rsidRPr="00E47307" w:rsidRDefault="00E47307" w:rsidP="00E47307">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Thanks for pointing </w:t>
      </w:r>
      <w:ins w:id="76" w:author="Wyn Williams" w:date="2024-03-13T15:01:00Z">
        <w:r w:rsidR="0006106A">
          <w:rPr>
            <w:rFonts w:ascii="Times New Roman" w:hAnsi="Times New Roman" w:cs="Times New Roman"/>
            <w:color w:val="000000"/>
            <w:shd w:val="clear" w:color="auto" w:fill="FFFFFF"/>
          </w:rPr>
          <w:t xml:space="preserve">this </w:t>
        </w:r>
      </w:ins>
      <w:r w:rsidRPr="00E47307">
        <w:rPr>
          <w:rFonts w:ascii="Times New Roman" w:hAnsi="Times New Roman" w:cs="Times New Roman"/>
          <w:color w:val="000000"/>
          <w:shd w:val="clear" w:color="auto" w:fill="FFFFFF"/>
        </w:rPr>
        <w:t>out. Noted and corrected</w:t>
      </w:r>
      <w:r w:rsidR="00CA45FE">
        <w:rPr>
          <w:rFonts w:ascii="Times New Roman" w:hAnsi="Times New Roman" w:cs="Times New Roman"/>
          <w:color w:val="000000"/>
          <w:shd w:val="clear" w:color="auto" w:fill="FFFFFF"/>
        </w:rPr>
        <w:t>.</w:t>
      </w:r>
    </w:p>
    <w:p w14:paraId="709E482C" w14:textId="77777777" w:rsidR="00E47307" w:rsidRPr="00E47307" w:rsidRDefault="00E47307" w:rsidP="00E47307">
      <w:pPr>
        <w:jc w:val="both"/>
        <w:rPr>
          <w:rFonts w:ascii="Times New Roman" w:hAnsi="Times New Roman" w:cs="Times New Roman"/>
          <w:color w:val="000000"/>
          <w:shd w:val="clear" w:color="auto" w:fill="FFFFFF"/>
        </w:rPr>
      </w:pPr>
    </w:p>
    <w:p w14:paraId="57D7D2B4" w14:textId="7F57BDD1"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5. Line 178: replace 'dislocated' with 'displaced'.</w:t>
      </w:r>
    </w:p>
    <w:p w14:paraId="69AEE346" w14:textId="11462735" w:rsidR="00E47307" w:rsidRDefault="00E47307" w:rsidP="00551298">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A: Noted and corrected.</w:t>
      </w:r>
    </w:p>
    <w:p w14:paraId="751C9366" w14:textId="77777777" w:rsidR="00551298" w:rsidRPr="00E47307" w:rsidRDefault="00551298" w:rsidP="00551298">
      <w:pPr>
        <w:ind w:firstLine="720"/>
        <w:jc w:val="both"/>
        <w:rPr>
          <w:rFonts w:ascii="Times New Roman" w:hAnsi="Times New Roman" w:cs="Times New Roman"/>
          <w:color w:val="000000"/>
          <w:shd w:val="clear" w:color="auto" w:fill="FFFFFF"/>
        </w:rPr>
      </w:pPr>
    </w:p>
    <w:p w14:paraId="5FA21062" w14:textId="457046C5"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6. Line 327: replace 'reflecting' with 'resulting'.</w:t>
      </w:r>
    </w:p>
    <w:p w14:paraId="53CC926C" w14:textId="58CAA516" w:rsidR="00E47307" w:rsidRPr="00E47307" w:rsidRDefault="00E47307" w:rsidP="00E47307">
      <w:pPr>
        <w:ind w:firstLine="720"/>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A: Noted and corrected. </w:t>
      </w:r>
    </w:p>
    <w:p w14:paraId="06A7407E" w14:textId="77777777" w:rsidR="00E47307" w:rsidRPr="00E47307" w:rsidRDefault="00E47307" w:rsidP="00E47307">
      <w:pPr>
        <w:jc w:val="both"/>
        <w:rPr>
          <w:rFonts w:ascii="Times New Roman" w:hAnsi="Times New Roman" w:cs="Times New Roman"/>
          <w:color w:val="000000"/>
          <w:shd w:val="clear" w:color="auto" w:fill="FFFFFF"/>
        </w:rPr>
      </w:pPr>
    </w:p>
    <w:p w14:paraId="02AE3FA0" w14:textId="71CB81C3"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Major comments</w:t>
      </w:r>
    </w:p>
    <w:p w14:paraId="18FF8CC5" w14:textId="13024D9B"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7. One key finding of the paper is that CZs with small islands (i.e., those in quickly cooled meteorites) recorded their magnetization ~10^5 years earlier than previously thought. The authors state that this corresponds to "very different stages" of planetary evolution. High-precision Al-Mg dating of meteorites has a typical lower limit on its uncertainty of ~1.5x10^5 years. As such, the change of 10^5 years presented in this study is within the error of all previously reported radiometric dates. If this </w:t>
      </w:r>
      <w:proofErr w:type="gramStart"/>
      <w:r w:rsidRPr="00E47307">
        <w:rPr>
          <w:rFonts w:ascii="Times New Roman" w:hAnsi="Times New Roman" w:cs="Times New Roman"/>
          <w:color w:val="000000"/>
          <w:shd w:val="clear" w:color="auto" w:fill="FFFFFF"/>
        </w:rPr>
        <w:t>time period</w:t>
      </w:r>
      <w:proofErr w:type="gramEnd"/>
      <w:r w:rsidRPr="00E47307">
        <w:rPr>
          <w:rFonts w:ascii="Times New Roman" w:hAnsi="Times New Roman" w:cs="Times New Roman"/>
          <w:color w:val="000000"/>
          <w:shd w:val="clear" w:color="auto" w:fill="FFFFFF"/>
        </w:rPr>
        <w:t xml:space="preserve"> corresponds to very different behaviors (as suggested by this paper) then all radiometric dating to date doesn't capture any of these changes, suggesting that we are unable to understand early solar system chronology at all. Moreover, this comment specifically referred to quickly cooled iron meteorites, like the IVA iron meteorites. A paper that models the solidification of their parent core (Neufeld et al., 2019) predicts this process takes ~6.7-20 Myr. As such, the timing change presented in this paper is small compared to the overall solidification of this core (corresponding to &lt;~1.5% of the total solidification time). The paper states that "...small planetesimals usually have short-lived thermomagnetic activity (~10^5 - 10^6 years)</w:t>
      </w:r>
      <w:proofErr w:type="gramStart"/>
      <w:r w:rsidRPr="00E47307">
        <w:rPr>
          <w:rFonts w:ascii="Times New Roman" w:hAnsi="Times New Roman" w:cs="Times New Roman"/>
          <w:color w:val="000000"/>
          <w:shd w:val="clear" w:color="auto" w:fill="FFFFFF"/>
        </w:rPr>
        <w:t>", but</w:t>
      </w:r>
      <w:proofErr w:type="gramEnd"/>
      <w:r w:rsidRPr="00E47307">
        <w:rPr>
          <w:rFonts w:ascii="Times New Roman" w:hAnsi="Times New Roman" w:cs="Times New Roman"/>
          <w:color w:val="000000"/>
          <w:shd w:val="clear" w:color="auto" w:fill="FFFFFF"/>
        </w:rPr>
        <w:t xml:space="preserve"> doesn't cite a paper to demonstrate an example of where ~10^5 years corresponds to widely different behaviors. Bearing all of these in mind, I believe the proposed consequences of a change of ~10^5 years in recording time should not be </w:t>
      </w:r>
      <w:r w:rsidR="00A50135" w:rsidRPr="00E47307">
        <w:rPr>
          <w:rFonts w:ascii="Times New Roman" w:hAnsi="Times New Roman" w:cs="Times New Roman"/>
          <w:color w:val="000000"/>
          <w:shd w:val="clear" w:color="auto" w:fill="FFFFFF"/>
        </w:rPr>
        <w:t>emphasized</w:t>
      </w:r>
      <w:r w:rsidRPr="00E47307">
        <w:rPr>
          <w:rFonts w:ascii="Times New Roman" w:hAnsi="Times New Roman" w:cs="Times New Roman"/>
          <w:color w:val="000000"/>
          <w:shd w:val="clear" w:color="auto" w:fill="FFFFFF"/>
        </w:rPr>
        <w:t xml:space="preserve"> as heavily as it is throughout the paper.</w:t>
      </w:r>
    </w:p>
    <w:p w14:paraId="59867F18" w14:textId="2D490D2C" w:rsidR="007903CA" w:rsidRDefault="00E47307" w:rsidP="00CA45FE">
      <w:pPr>
        <w:ind w:left="720"/>
        <w:jc w:val="both"/>
        <w:rPr>
          <w:rFonts w:ascii="Times New Roman" w:hAnsi="Times New Roman" w:cs="Times New Roman"/>
        </w:rPr>
      </w:pPr>
      <w:r w:rsidRPr="00C643E7">
        <w:rPr>
          <w:rFonts w:ascii="Times New Roman" w:hAnsi="Times New Roman" w:cs="Times New Roman"/>
          <w:color w:val="000000"/>
          <w:shd w:val="clear" w:color="auto" w:fill="FFFFFF"/>
        </w:rPr>
        <w:t>A:</w:t>
      </w:r>
      <w:r w:rsidR="00CA45FE">
        <w:rPr>
          <w:rFonts w:ascii="Times New Roman" w:hAnsi="Times New Roman" w:cs="Times New Roman"/>
          <w:color w:val="000000"/>
          <w:shd w:val="clear" w:color="auto" w:fill="FFFFFF"/>
        </w:rPr>
        <w:t xml:space="preserve"> Thanks for pointing </w:t>
      </w:r>
      <w:ins w:id="77" w:author="Wyn Williams" w:date="2024-03-13T15:02:00Z">
        <w:r w:rsidR="0006106A">
          <w:rPr>
            <w:rFonts w:ascii="Times New Roman" w:hAnsi="Times New Roman" w:cs="Times New Roman"/>
            <w:color w:val="000000"/>
            <w:shd w:val="clear" w:color="auto" w:fill="FFFFFF"/>
          </w:rPr>
          <w:t xml:space="preserve">this </w:t>
        </w:r>
      </w:ins>
      <w:r w:rsidR="00CA45FE">
        <w:rPr>
          <w:rFonts w:ascii="Times New Roman" w:hAnsi="Times New Roman" w:cs="Times New Roman"/>
          <w:color w:val="000000"/>
          <w:shd w:val="clear" w:color="auto" w:fill="FFFFFF"/>
        </w:rPr>
        <w:t>out.</w:t>
      </w:r>
      <w:r w:rsidR="00A50135" w:rsidRPr="00C643E7">
        <w:rPr>
          <w:rFonts w:ascii="Times New Roman" w:hAnsi="Times New Roman" w:cs="Times New Roman"/>
          <w:color w:val="000000"/>
          <w:shd w:val="clear" w:color="auto" w:fill="FFFFFF"/>
        </w:rPr>
        <w:t xml:space="preserve"> </w:t>
      </w:r>
      <w:r w:rsidR="00CA45FE">
        <w:rPr>
          <w:rFonts w:ascii="Times New Roman" w:hAnsi="Times New Roman" w:cs="Times New Roman"/>
          <w:color w:val="000000"/>
          <w:shd w:val="clear" w:color="auto" w:fill="FFFFFF"/>
        </w:rPr>
        <w:t>Paleomagnetism in meteorites, in particular that performed with the CZ, opens a window of opportunity</w:t>
      </w:r>
      <w:ins w:id="78" w:author="Wyn Williams" w:date="2024-03-13T15:06:00Z">
        <w:r w:rsidR="0006106A">
          <w:rPr>
            <w:rFonts w:ascii="Times New Roman" w:hAnsi="Times New Roman" w:cs="Times New Roman"/>
            <w:color w:val="000000"/>
            <w:shd w:val="clear" w:color="auto" w:fill="FFFFFF"/>
          </w:rPr>
          <w:t xml:space="preserve"> to </w:t>
        </w:r>
        <w:proofErr w:type="gramStart"/>
        <w:r w:rsidR="0006106A">
          <w:rPr>
            <w:rFonts w:ascii="Times New Roman" w:hAnsi="Times New Roman" w:cs="Times New Roman"/>
            <w:color w:val="000000"/>
            <w:shd w:val="clear" w:color="auto" w:fill="FFFFFF"/>
          </w:rPr>
          <w:t xml:space="preserve">examine </w:t>
        </w:r>
      </w:ins>
      <w:r w:rsidR="00CA45FE">
        <w:rPr>
          <w:rFonts w:ascii="Times New Roman" w:hAnsi="Times New Roman" w:cs="Times New Roman"/>
          <w:color w:val="000000"/>
          <w:shd w:val="clear" w:color="auto" w:fill="FFFFFF"/>
        </w:rPr>
        <w:t xml:space="preserve"> events</w:t>
      </w:r>
      <w:proofErr w:type="gramEnd"/>
      <w:r w:rsidR="00CA45FE">
        <w:rPr>
          <w:rFonts w:ascii="Times New Roman" w:hAnsi="Times New Roman" w:cs="Times New Roman"/>
          <w:color w:val="000000"/>
          <w:shd w:val="clear" w:color="auto" w:fill="FFFFFF"/>
        </w:rPr>
        <w:t xml:space="preserve"> and time windows that are, as you correctly pointed out, inaccessible with other dating methods. </w:t>
      </w:r>
      <w:ins w:id="79" w:author="Wyn Williams" w:date="2024-03-13T15:08:00Z">
        <w:r w:rsidR="0006106A">
          <w:rPr>
            <w:rFonts w:ascii="Times New Roman" w:hAnsi="Times New Roman" w:cs="Times New Roman"/>
            <w:color w:val="000000"/>
            <w:shd w:val="clear" w:color="auto" w:fill="FFFFFF"/>
          </w:rPr>
          <w:t>It is not only the absolute age that is impo</w:t>
        </w:r>
      </w:ins>
      <w:ins w:id="80" w:author="Wyn Williams" w:date="2024-03-13T15:09:00Z">
        <w:r w:rsidR="0006106A">
          <w:rPr>
            <w:rFonts w:ascii="Times New Roman" w:hAnsi="Times New Roman" w:cs="Times New Roman"/>
            <w:color w:val="000000"/>
            <w:shd w:val="clear" w:color="auto" w:fill="FFFFFF"/>
          </w:rPr>
          <w:t xml:space="preserve">rtant but also the ability to isolate the time periods over which an event was recorded. </w:t>
        </w:r>
      </w:ins>
      <w:r w:rsidR="00CA45FE">
        <w:rPr>
          <w:rFonts w:ascii="Times New Roman" w:hAnsi="Times New Roman" w:cs="Times New Roman"/>
          <w:color w:val="000000"/>
          <w:shd w:val="clear" w:color="auto" w:fill="FFFFFF"/>
        </w:rPr>
        <w:t xml:space="preserve">For example, by investigating different regions of the CZ in </w:t>
      </w:r>
      <w:proofErr w:type="spellStart"/>
      <w:r w:rsidR="00CA45FE">
        <w:rPr>
          <w:rFonts w:ascii="Times New Roman" w:hAnsi="Times New Roman" w:cs="Times New Roman"/>
          <w:color w:val="000000"/>
          <w:shd w:val="clear" w:color="auto" w:fill="FFFFFF"/>
        </w:rPr>
        <w:t>Esquel</w:t>
      </w:r>
      <w:proofErr w:type="spellEnd"/>
      <w:r w:rsidR="00CA45FE">
        <w:rPr>
          <w:rFonts w:ascii="Times New Roman" w:hAnsi="Times New Roman" w:cs="Times New Roman"/>
          <w:color w:val="000000"/>
          <w:shd w:val="clear" w:color="auto" w:fill="FFFFFF"/>
        </w:rPr>
        <w:t xml:space="preserve"> and </w:t>
      </w:r>
      <w:proofErr w:type="spellStart"/>
      <w:r w:rsidR="00CA45FE">
        <w:rPr>
          <w:rFonts w:ascii="Times New Roman" w:hAnsi="Times New Roman" w:cs="Times New Roman"/>
          <w:color w:val="000000"/>
          <w:shd w:val="clear" w:color="auto" w:fill="FFFFFF"/>
        </w:rPr>
        <w:t>Imilac</w:t>
      </w:r>
      <w:proofErr w:type="spellEnd"/>
      <w:r w:rsidR="00CA45FE">
        <w:rPr>
          <w:rFonts w:ascii="Times New Roman" w:hAnsi="Times New Roman" w:cs="Times New Roman"/>
          <w:color w:val="000000"/>
          <w:shd w:val="clear" w:color="auto" w:fill="FFFFFF"/>
        </w:rPr>
        <w:t xml:space="preserve"> </w:t>
      </w:r>
      <w:proofErr w:type="spellStart"/>
      <w:r w:rsidR="00CA45FE">
        <w:rPr>
          <w:rFonts w:ascii="Times New Roman" w:hAnsi="Times New Roman" w:cs="Times New Roman"/>
          <w:color w:val="000000"/>
          <w:shd w:val="clear" w:color="auto" w:fill="FFFFFF"/>
        </w:rPr>
        <w:t>pallasite</w:t>
      </w:r>
      <w:proofErr w:type="spellEnd"/>
      <w:r w:rsidR="00CA45FE">
        <w:rPr>
          <w:rFonts w:ascii="Times New Roman" w:hAnsi="Times New Roman" w:cs="Times New Roman"/>
          <w:color w:val="000000"/>
          <w:shd w:val="clear" w:color="auto" w:fill="FFFFFF"/>
        </w:rPr>
        <w:t xml:space="preserve">, Bryson et al. (2015) </w:t>
      </w:r>
      <w:proofErr w:type="gramStart"/>
      <w:r w:rsidR="00CA45FE">
        <w:rPr>
          <w:rFonts w:ascii="Times New Roman" w:hAnsi="Times New Roman" w:cs="Times New Roman"/>
          <w:color w:val="000000"/>
          <w:shd w:val="clear" w:color="auto" w:fill="FFFFFF"/>
        </w:rPr>
        <w:t>was capable of reconstructing</w:t>
      </w:r>
      <w:proofErr w:type="gramEnd"/>
      <w:r w:rsidR="00CA45FE">
        <w:rPr>
          <w:rFonts w:ascii="Times New Roman" w:hAnsi="Times New Roman" w:cs="Times New Roman"/>
          <w:color w:val="000000"/>
          <w:shd w:val="clear" w:color="auto" w:fill="FFFFFF"/>
        </w:rPr>
        <w:t xml:space="preserve"> a ~10-20 Myr dynamo history of the </w:t>
      </w:r>
      <w:proofErr w:type="spellStart"/>
      <w:r w:rsidR="00CA45FE">
        <w:rPr>
          <w:rFonts w:ascii="Times New Roman" w:hAnsi="Times New Roman" w:cs="Times New Roman"/>
          <w:color w:val="000000"/>
          <w:shd w:val="clear" w:color="auto" w:fill="FFFFFF"/>
        </w:rPr>
        <w:t>pallasites</w:t>
      </w:r>
      <w:proofErr w:type="spellEnd"/>
      <w:r w:rsidR="00CA45FE">
        <w:rPr>
          <w:rFonts w:ascii="Times New Roman" w:hAnsi="Times New Roman" w:cs="Times New Roman"/>
          <w:color w:val="000000"/>
          <w:shd w:val="clear" w:color="auto" w:fill="FFFFFF"/>
        </w:rPr>
        <w:t xml:space="preserve">’ parent body; each subregion in the CZ of these meteorites corresponds to a ~1-2 Myr records of dynamo activity (i.e., very close to the </w:t>
      </w:r>
      <w:r w:rsidR="00CA45FE" w:rsidRPr="00E47307">
        <w:rPr>
          <w:rFonts w:ascii="Times New Roman" w:hAnsi="Times New Roman" w:cs="Times New Roman"/>
          <w:color w:val="000000"/>
          <w:shd w:val="clear" w:color="auto" w:fill="FFFFFF"/>
        </w:rPr>
        <w:t>Al-Mg</w:t>
      </w:r>
      <w:r w:rsidR="00CA45FE">
        <w:rPr>
          <w:rFonts w:ascii="Times New Roman" w:hAnsi="Times New Roman" w:cs="Times New Roman"/>
          <w:color w:val="000000"/>
          <w:shd w:val="clear" w:color="auto" w:fill="FFFFFF"/>
        </w:rPr>
        <w:t xml:space="preserve"> dating you cited). In another work, B</w:t>
      </w:r>
      <w:r w:rsidR="00C643E7" w:rsidRPr="00C643E7">
        <w:rPr>
          <w:rFonts w:ascii="Times New Roman" w:hAnsi="Times New Roman" w:cs="Times New Roman"/>
        </w:rPr>
        <w:t>ryson et al. (2017) reconstruct</w:t>
      </w:r>
      <w:r w:rsidR="005714E0">
        <w:rPr>
          <w:rFonts w:ascii="Times New Roman" w:hAnsi="Times New Roman" w:cs="Times New Roman"/>
        </w:rPr>
        <w:t>ed</w:t>
      </w:r>
      <w:r w:rsidR="00C643E7" w:rsidRPr="00C643E7">
        <w:rPr>
          <w:rFonts w:ascii="Times New Roman" w:hAnsi="Times New Roman" w:cs="Times New Roman"/>
        </w:rPr>
        <w:t xml:space="preserve"> a time-resolved record spanning ~200 </w:t>
      </w:r>
      <w:proofErr w:type="spellStart"/>
      <w:r w:rsidR="00C643E7" w:rsidRPr="00C643E7">
        <w:rPr>
          <w:rFonts w:ascii="Times New Roman" w:hAnsi="Times New Roman" w:cs="Times New Roman"/>
        </w:rPr>
        <w:t>kyr</w:t>
      </w:r>
      <w:proofErr w:type="spellEnd"/>
      <w:r w:rsidR="00C643E7" w:rsidRPr="00C643E7">
        <w:rPr>
          <w:rFonts w:ascii="Times New Roman" w:hAnsi="Times New Roman" w:cs="Times New Roman"/>
        </w:rPr>
        <w:t xml:space="preserve"> from the CZ of the IVA Steinbach meteorite</w:t>
      </w:r>
      <w:r w:rsidR="00CA45FE">
        <w:rPr>
          <w:rFonts w:ascii="Times New Roman" w:hAnsi="Times New Roman" w:cs="Times New Roman"/>
        </w:rPr>
        <w:t xml:space="preserve"> which included a field reversion</w:t>
      </w:r>
      <w:r w:rsidR="00C643E7" w:rsidRPr="00C643E7">
        <w:rPr>
          <w:rFonts w:ascii="Times New Roman" w:hAnsi="Times New Roman" w:cs="Times New Roman"/>
        </w:rPr>
        <w:t xml:space="preserve"> over a minimum period of ~30 </w:t>
      </w:r>
      <w:proofErr w:type="spellStart"/>
      <w:r w:rsidR="00C643E7" w:rsidRPr="00C643E7">
        <w:rPr>
          <w:rFonts w:ascii="Times New Roman" w:hAnsi="Times New Roman" w:cs="Times New Roman"/>
        </w:rPr>
        <w:t>kyr</w:t>
      </w:r>
      <w:proofErr w:type="spellEnd"/>
      <w:r w:rsidR="00C643E7" w:rsidRPr="00C643E7">
        <w:rPr>
          <w:rFonts w:ascii="Times New Roman" w:hAnsi="Times New Roman" w:cs="Times New Roman"/>
        </w:rPr>
        <w:t xml:space="preserve">. </w:t>
      </w:r>
      <w:r w:rsidR="005714E0">
        <w:rPr>
          <w:rFonts w:ascii="Times New Roman" w:hAnsi="Times New Roman" w:cs="Times New Roman"/>
        </w:rPr>
        <w:t>This, therefore, suggests that ~10</w:t>
      </w:r>
      <w:r w:rsidR="005714E0" w:rsidRPr="005714E0">
        <w:rPr>
          <w:rFonts w:ascii="Times New Roman" w:hAnsi="Times New Roman" w:cs="Times New Roman"/>
          <w:vertAlign w:val="superscript"/>
        </w:rPr>
        <w:t>5</w:t>
      </w:r>
      <w:r w:rsidR="007903CA">
        <w:rPr>
          <w:rFonts w:ascii="Times New Roman" w:hAnsi="Times New Roman" w:cs="Times New Roman"/>
        </w:rPr>
        <w:t>-</w:t>
      </w:r>
      <w:proofErr w:type="spellStart"/>
      <w:r w:rsidR="005714E0">
        <w:rPr>
          <w:rFonts w:ascii="Times New Roman" w:hAnsi="Times New Roman" w:cs="Times New Roman"/>
        </w:rPr>
        <w:t>years time</w:t>
      </w:r>
      <w:proofErr w:type="spellEnd"/>
      <w:r w:rsidR="005714E0">
        <w:rPr>
          <w:rFonts w:ascii="Times New Roman" w:hAnsi="Times New Roman" w:cs="Times New Roman"/>
        </w:rPr>
        <w:t xml:space="preserve"> windows can encompass distinct and important events of the dynamo history of a planetesimal (i.e., excursions and reversals)</w:t>
      </w:r>
      <w:r w:rsidR="007903CA">
        <w:rPr>
          <w:rFonts w:ascii="Times New Roman" w:hAnsi="Times New Roman" w:cs="Times New Roman"/>
        </w:rPr>
        <w:t>, and provide a wealth of information about planetary differentiation and dynamo evolution that are inaccessible using other dating methods.</w:t>
      </w:r>
    </w:p>
    <w:p w14:paraId="7CA05E77" w14:textId="1E59F758" w:rsidR="00A50135" w:rsidRPr="001105E1" w:rsidRDefault="007903CA" w:rsidP="007903CA">
      <w:pPr>
        <w:ind w:left="720"/>
        <w:jc w:val="both"/>
        <w:rPr>
          <w:rFonts w:ascii="Times New Roman" w:hAnsi="Times New Roman" w:cs="Times New Roman"/>
        </w:rPr>
      </w:pPr>
      <w:r>
        <w:rPr>
          <w:rFonts w:ascii="Times New Roman" w:hAnsi="Times New Roman" w:cs="Times New Roman"/>
        </w:rPr>
        <w:t>Moreover, i</w:t>
      </w:r>
      <w:r w:rsidR="00C61F9A">
        <w:rPr>
          <w:rFonts w:ascii="Times New Roman" w:hAnsi="Times New Roman" w:cs="Times New Roman"/>
        </w:rPr>
        <w:t>t was recently</w:t>
      </w:r>
      <w:r w:rsidR="005714E0">
        <w:rPr>
          <w:rFonts w:ascii="Times New Roman" w:hAnsi="Times New Roman" w:cs="Times New Roman"/>
        </w:rPr>
        <w:t xml:space="preserve"> shown </w:t>
      </w:r>
      <w:r w:rsidR="00C61F9A">
        <w:rPr>
          <w:rFonts w:ascii="Times New Roman" w:hAnsi="Times New Roman" w:cs="Times New Roman"/>
        </w:rPr>
        <w:t>that the mechanism leading dynamo generation in IVA parent body may be different</w:t>
      </w:r>
      <w:r w:rsidR="005714E0">
        <w:rPr>
          <w:rFonts w:ascii="Times New Roman" w:hAnsi="Times New Roman" w:cs="Times New Roman"/>
        </w:rPr>
        <w:t xml:space="preserve"> from that proposed </w:t>
      </w:r>
      <w:r w:rsidR="005714E0" w:rsidRPr="00C643E7">
        <w:rPr>
          <w:rFonts w:ascii="Times New Roman" w:hAnsi="Times New Roman" w:cs="Times New Roman"/>
          <w:color w:val="000000"/>
          <w:shd w:val="clear" w:color="auto" w:fill="FFFFFF"/>
        </w:rPr>
        <w:t>Neufeld et al. (2019)</w:t>
      </w:r>
      <w:r w:rsidR="005714E0">
        <w:rPr>
          <w:rFonts w:ascii="Times New Roman" w:hAnsi="Times New Roman" w:cs="Times New Roman"/>
          <w:color w:val="000000"/>
          <w:shd w:val="clear" w:color="auto" w:fill="FFFFFF"/>
        </w:rPr>
        <w:t xml:space="preserve"> (i.e., through inwards solidification)</w:t>
      </w:r>
      <w:r w:rsidR="001E7D7B">
        <w:rPr>
          <w:rFonts w:ascii="Times New Roman" w:hAnsi="Times New Roman" w:cs="Times New Roman"/>
        </w:rPr>
        <w:t xml:space="preserve">, </w:t>
      </w:r>
      <w:r>
        <w:rPr>
          <w:rFonts w:ascii="Times New Roman" w:hAnsi="Times New Roman" w:cs="Times New Roman"/>
        </w:rPr>
        <w:t xml:space="preserve">and may have </w:t>
      </w:r>
      <w:r w:rsidR="00C61F9A">
        <w:rPr>
          <w:rFonts w:ascii="Times New Roman" w:hAnsi="Times New Roman" w:cs="Times New Roman"/>
        </w:rPr>
        <w:t>probably involv</w:t>
      </w:r>
      <w:r>
        <w:rPr>
          <w:rFonts w:ascii="Times New Roman" w:hAnsi="Times New Roman" w:cs="Times New Roman"/>
        </w:rPr>
        <w:t>ed</w:t>
      </w:r>
      <w:r w:rsidR="00C61F9A">
        <w:rPr>
          <w:rFonts w:ascii="Times New Roman" w:hAnsi="Times New Roman" w:cs="Times New Roman"/>
        </w:rPr>
        <w:t xml:space="preserve"> the formation of a “rubble-piled” inner core, which in turn extracted heat from the surrounding molten metal and led to solidification and light element expulsion, ultimately powering a compositionally-driven dynamo (Zhang &amp; Bercovici, PNAS, 2023).  </w:t>
      </w:r>
      <w:r w:rsidR="001105E1">
        <w:rPr>
          <w:rFonts w:ascii="Times New Roman" w:hAnsi="Times New Roman" w:cs="Times New Roman"/>
        </w:rPr>
        <w:t>Notably, this work predicts a way shorter dynamo activity in the IVAs parent body, spanning from ~</w:t>
      </w:r>
      <w:r>
        <w:rPr>
          <w:rFonts w:ascii="Times New Roman" w:hAnsi="Times New Roman" w:cs="Times New Roman"/>
        </w:rPr>
        <w:t>1</w:t>
      </w:r>
      <w:r w:rsidR="001105E1">
        <w:rPr>
          <w:rFonts w:ascii="Times New Roman" w:hAnsi="Times New Roman" w:cs="Times New Roman"/>
        </w:rPr>
        <w:t xml:space="preserve"> to ~3 Myr. </w:t>
      </w:r>
      <w:r>
        <w:rPr>
          <w:rFonts w:ascii="Times New Roman" w:hAnsi="Times New Roman" w:cs="Times New Roman"/>
        </w:rPr>
        <w:t xml:space="preserve">Therefore, </w:t>
      </w:r>
      <w:r w:rsidR="001105E1">
        <w:rPr>
          <w:rFonts w:ascii="Times New Roman" w:hAnsi="Times New Roman" w:cs="Times New Roman"/>
        </w:rPr>
        <w:t>time period</w:t>
      </w:r>
      <w:r>
        <w:rPr>
          <w:rFonts w:ascii="Times New Roman" w:hAnsi="Times New Roman" w:cs="Times New Roman"/>
        </w:rPr>
        <w:t>s</w:t>
      </w:r>
      <w:r w:rsidR="001105E1">
        <w:rPr>
          <w:rFonts w:ascii="Times New Roman" w:hAnsi="Times New Roman" w:cs="Times New Roman"/>
        </w:rPr>
        <w:t xml:space="preserve"> spanning </w:t>
      </w:r>
      <w:r w:rsidR="001E7D7B">
        <w:rPr>
          <w:rFonts w:ascii="Times New Roman" w:hAnsi="Times New Roman" w:cs="Times New Roman"/>
        </w:rPr>
        <w:t>~</w:t>
      </w:r>
      <w:r w:rsidR="001105E1">
        <w:rPr>
          <w:rFonts w:ascii="Times New Roman" w:hAnsi="Times New Roman" w:cs="Times New Roman"/>
        </w:rPr>
        <w:t>10</w:t>
      </w:r>
      <w:r w:rsidR="001105E1" w:rsidRPr="001105E1">
        <w:rPr>
          <w:rFonts w:ascii="Times New Roman" w:hAnsi="Times New Roman" w:cs="Times New Roman"/>
          <w:vertAlign w:val="superscript"/>
        </w:rPr>
        <w:t>5</w:t>
      </w:r>
      <w:r w:rsidR="001105E1">
        <w:rPr>
          <w:rFonts w:ascii="Times New Roman" w:hAnsi="Times New Roman" w:cs="Times New Roman"/>
        </w:rPr>
        <w:t xml:space="preserve"> years</w:t>
      </w:r>
      <w:r>
        <w:rPr>
          <w:rFonts w:ascii="Times New Roman" w:hAnsi="Times New Roman" w:cs="Times New Roman"/>
        </w:rPr>
        <w:t xml:space="preserve">, as indicated to occurs due to CRM inheritance in fast cooled meteorites (see section 4.2 and 4.3) </w:t>
      </w:r>
      <w:r w:rsidR="001E7D7B">
        <w:rPr>
          <w:rFonts w:ascii="Times New Roman" w:hAnsi="Times New Roman" w:cs="Times New Roman"/>
        </w:rPr>
        <w:t>can correspond</w:t>
      </w:r>
      <w:r w:rsidR="001105E1">
        <w:rPr>
          <w:rFonts w:ascii="Times New Roman" w:hAnsi="Times New Roman" w:cs="Times New Roman"/>
        </w:rPr>
        <w:t xml:space="preserve"> to ~10% to &gt; 50% of the dynamo </w:t>
      </w:r>
      <w:r>
        <w:rPr>
          <w:rFonts w:ascii="Times New Roman" w:hAnsi="Times New Roman" w:cs="Times New Roman"/>
        </w:rPr>
        <w:t>history</w:t>
      </w:r>
      <w:r w:rsidR="001105E1">
        <w:rPr>
          <w:rFonts w:ascii="Times New Roman" w:hAnsi="Times New Roman" w:cs="Times New Roman"/>
        </w:rPr>
        <w:t xml:space="preserve"> </w:t>
      </w:r>
      <w:r w:rsidR="001E7D7B">
        <w:rPr>
          <w:rFonts w:ascii="Times New Roman" w:hAnsi="Times New Roman" w:cs="Times New Roman"/>
        </w:rPr>
        <w:t>predicted</w:t>
      </w:r>
      <w:r w:rsidR="001105E1">
        <w:rPr>
          <w:rFonts w:ascii="Times New Roman" w:hAnsi="Times New Roman" w:cs="Times New Roman"/>
        </w:rPr>
        <w:t xml:space="preserve"> </w:t>
      </w:r>
      <w:r>
        <w:rPr>
          <w:rFonts w:ascii="Times New Roman" w:hAnsi="Times New Roman" w:cs="Times New Roman"/>
        </w:rPr>
        <w:t xml:space="preserve">to </w:t>
      </w:r>
      <w:r w:rsidR="001105E1">
        <w:rPr>
          <w:rFonts w:ascii="Times New Roman" w:hAnsi="Times New Roman" w:cs="Times New Roman"/>
        </w:rPr>
        <w:t>operat</w:t>
      </w:r>
      <w:r>
        <w:rPr>
          <w:rFonts w:ascii="Times New Roman" w:hAnsi="Times New Roman" w:cs="Times New Roman"/>
        </w:rPr>
        <w:t>e</w:t>
      </w:r>
      <w:r w:rsidR="001105E1">
        <w:rPr>
          <w:rFonts w:ascii="Times New Roman" w:hAnsi="Times New Roman" w:cs="Times New Roman"/>
        </w:rPr>
        <w:t xml:space="preserve"> in </w:t>
      </w:r>
      <w:r>
        <w:rPr>
          <w:rFonts w:ascii="Times New Roman" w:hAnsi="Times New Roman" w:cs="Times New Roman"/>
        </w:rPr>
        <w:t xml:space="preserve">the </w:t>
      </w:r>
      <w:r w:rsidR="001105E1">
        <w:rPr>
          <w:rFonts w:ascii="Times New Roman" w:hAnsi="Times New Roman" w:cs="Times New Roman"/>
        </w:rPr>
        <w:t>IVA</w:t>
      </w:r>
      <w:r>
        <w:rPr>
          <w:rFonts w:ascii="Times New Roman" w:hAnsi="Times New Roman" w:cs="Times New Roman"/>
        </w:rPr>
        <w:t>s</w:t>
      </w:r>
      <w:r w:rsidR="001105E1">
        <w:rPr>
          <w:rFonts w:ascii="Times New Roman" w:hAnsi="Times New Roman" w:cs="Times New Roman"/>
        </w:rPr>
        <w:t>’ parent body. We argue, therefore, that taking</w:t>
      </w:r>
      <w:r>
        <w:rPr>
          <w:rFonts w:ascii="Times New Roman" w:hAnsi="Times New Roman" w:cs="Times New Roman"/>
        </w:rPr>
        <w:t xml:space="preserve"> </w:t>
      </w:r>
      <w:r w:rsidR="001105E1">
        <w:rPr>
          <w:rFonts w:ascii="Times New Roman" w:hAnsi="Times New Roman" w:cs="Times New Roman"/>
        </w:rPr>
        <w:t xml:space="preserve">inheritance of SD states though tetrataenite ordering </w:t>
      </w:r>
      <w:r>
        <w:rPr>
          <w:rFonts w:ascii="Times New Roman" w:hAnsi="Times New Roman" w:cs="Times New Roman"/>
        </w:rPr>
        <w:t xml:space="preserve">into account </w:t>
      </w:r>
      <w:r w:rsidR="001105E1">
        <w:rPr>
          <w:rFonts w:ascii="Times New Roman" w:hAnsi="Times New Roman" w:cs="Times New Roman"/>
        </w:rPr>
        <w:t>when assessing paleomagnetic records in the CZ of fast-cooled IVAs is an important finding, as it indicates that</w:t>
      </w:r>
      <w:r w:rsidR="0019373C">
        <w:rPr>
          <w:rFonts w:ascii="Times New Roman" w:hAnsi="Times New Roman" w:cs="Times New Roman"/>
        </w:rPr>
        <w:t xml:space="preserve"> such magnetic signature measured from SD </w:t>
      </w:r>
      <w:r w:rsidR="0019373C">
        <w:rPr>
          <w:rFonts w:ascii="Times New Roman" w:hAnsi="Times New Roman" w:cs="Times New Roman"/>
        </w:rPr>
        <w:lastRenderedPageBreak/>
        <w:t xml:space="preserve">tetrataenite-containing CZs reflects </w:t>
      </w:r>
      <w:r w:rsidR="001E7D7B">
        <w:rPr>
          <w:rFonts w:ascii="Times New Roman" w:hAnsi="Times New Roman" w:cs="Times New Roman"/>
        </w:rPr>
        <w:t>up to</w:t>
      </w:r>
      <w:r w:rsidR="0019373C">
        <w:rPr>
          <w:rFonts w:ascii="Times New Roman" w:hAnsi="Times New Roman" w:cs="Times New Roman"/>
        </w:rPr>
        <w:t xml:space="preserve"> ~10</w:t>
      </w:r>
      <w:r w:rsidR="0019373C" w:rsidRPr="0019373C">
        <w:rPr>
          <w:rFonts w:ascii="Times New Roman" w:hAnsi="Times New Roman" w:cs="Times New Roman"/>
          <w:vertAlign w:val="superscript"/>
        </w:rPr>
        <w:t>5</w:t>
      </w:r>
      <w:r w:rsidR="0019373C">
        <w:rPr>
          <w:rFonts w:ascii="Times New Roman" w:hAnsi="Times New Roman" w:cs="Times New Roman"/>
        </w:rPr>
        <w:t xml:space="preserve"> years older record</w:t>
      </w:r>
      <w:r w:rsidR="001E7D7B">
        <w:rPr>
          <w:rFonts w:ascii="Times New Roman" w:hAnsi="Times New Roman" w:cs="Times New Roman"/>
        </w:rPr>
        <w:t>s</w:t>
      </w:r>
      <w:r w:rsidR="0019373C">
        <w:rPr>
          <w:rFonts w:ascii="Times New Roman" w:hAnsi="Times New Roman" w:cs="Times New Roman"/>
        </w:rPr>
        <w:t xml:space="preserve">, </w:t>
      </w:r>
      <w:r>
        <w:rPr>
          <w:rFonts w:ascii="Times New Roman" w:hAnsi="Times New Roman" w:cs="Times New Roman"/>
        </w:rPr>
        <w:t>thus represent a different stage (possibly the onset) of the IVAs’ parent body dynamo field</w:t>
      </w:r>
      <w:r w:rsidR="0019373C">
        <w:rPr>
          <w:rFonts w:ascii="Times New Roman" w:hAnsi="Times New Roman" w:cs="Times New Roman"/>
        </w:rPr>
        <w:t xml:space="preserve">. </w:t>
      </w:r>
    </w:p>
    <w:p w14:paraId="5DF8EB91" w14:textId="77777777" w:rsidR="00E47307" w:rsidRPr="00E47307" w:rsidRDefault="00E47307" w:rsidP="00E47307">
      <w:pPr>
        <w:jc w:val="both"/>
        <w:rPr>
          <w:rFonts w:ascii="Times New Roman" w:hAnsi="Times New Roman" w:cs="Times New Roman"/>
          <w:color w:val="000000"/>
          <w:shd w:val="clear" w:color="auto" w:fill="FFFFFF"/>
        </w:rPr>
      </w:pPr>
    </w:p>
    <w:p w14:paraId="7BA3601B" w14:textId="0FA1637D"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8. In section 4.3, the authors consider the impact of their results on </w:t>
      </w:r>
      <w:proofErr w:type="spellStart"/>
      <w:r w:rsidRPr="00E47307">
        <w:rPr>
          <w:rFonts w:ascii="Times New Roman" w:hAnsi="Times New Roman" w:cs="Times New Roman"/>
          <w:color w:val="000000"/>
          <w:shd w:val="clear" w:color="auto" w:fill="FFFFFF"/>
        </w:rPr>
        <w:t>paleointensity</w:t>
      </w:r>
      <w:proofErr w:type="spellEnd"/>
      <w:r w:rsidRPr="00E47307">
        <w:rPr>
          <w:rFonts w:ascii="Times New Roman" w:hAnsi="Times New Roman" w:cs="Times New Roman"/>
          <w:color w:val="000000"/>
          <w:shd w:val="clear" w:color="auto" w:fill="FFFFFF"/>
        </w:rPr>
        <w:t xml:space="preserve"> estimates. Namely, they adopt an island size of 14 nm to </w:t>
      </w:r>
      <w:r w:rsidR="00A50135" w:rsidRPr="00E47307">
        <w:rPr>
          <w:rFonts w:ascii="Times New Roman" w:hAnsi="Times New Roman" w:cs="Times New Roman"/>
          <w:color w:val="000000"/>
          <w:shd w:val="clear" w:color="auto" w:fill="FFFFFF"/>
        </w:rPr>
        <w:t>reanalyze</w:t>
      </w:r>
      <w:r w:rsidRPr="00E47307">
        <w:rPr>
          <w:rFonts w:ascii="Times New Roman" w:hAnsi="Times New Roman" w:cs="Times New Roman"/>
          <w:color w:val="000000"/>
          <w:shd w:val="clear" w:color="auto" w:fill="FFFFFF"/>
        </w:rPr>
        <w:t xml:space="preserve"> the results of Bryson et al., (2017). However, the results of Bryson et al., (2017) have already be </w:t>
      </w:r>
      <w:r w:rsidR="00A50135" w:rsidRPr="00E47307">
        <w:rPr>
          <w:rFonts w:ascii="Times New Roman" w:hAnsi="Times New Roman" w:cs="Times New Roman"/>
          <w:color w:val="000000"/>
          <w:shd w:val="clear" w:color="auto" w:fill="FFFFFF"/>
        </w:rPr>
        <w:t>reanalyzed</w:t>
      </w:r>
      <w:r w:rsidRPr="00E47307">
        <w:rPr>
          <w:rFonts w:ascii="Times New Roman" w:hAnsi="Times New Roman" w:cs="Times New Roman"/>
          <w:color w:val="000000"/>
          <w:shd w:val="clear" w:color="auto" w:fill="FFFFFF"/>
        </w:rPr>
        <w:t xml:space="preserve"> by Maurel et al (2019), who found that the specific growth mechanism of spinodal decomposition means that islands do not simply grow through a blocking volume, and in fact can form with a size close to their </w:t>
      </w:r>
      <w:proofErr w:type="gramStart"/>
      <w:r w:rsidRPr="00E47307">
        <w:rPr>
          <w:rFonts w:ascii="Times New Roman" w:hAnsi="Times New Roman" w:cs="Times New Roman"/>
          <w:color w:val="000000"/>
          <w:shd w:val="clear" w:color="auto" w:fill="FFFFFF"/>
        </w:rPr>
        <w:t>present day</w:t>
      </w:r>
      <w:proofErr w:type="gramEnd"/>
      <w:r w:rsidRPr="00E47307">
        <w:rPr>
          <w:rFonts w:ascii="Times New Roman" w:hAnsi="Times New Roman" w:cs="Times New Roman"/>
          <w:color w:val="000000"/>
          <w:shd w:val="clear" w:color="auto" w:fill="FFFFFF"/>
        </w:rPr>
        <w:t xml:space="preserve"> size. I recommend that the impact of the findings of this study on </w:t>
      </w:r>
      <w:proofErr w:type="spellStart"/>
      <w:r w:rsidRPr="00E47307">
        <w:rPr>
          <w:rFonts w:ascii="Times New Roman" w:hAnsi="Times New Roman" w:cs="Times New Roman"/>
          <w:color w:val="000000"/>
          <w:shd w:val="clear" w:color="auto" w:fill="FFFFFF"/>
        </w:rPr>
        <w:t>paleointensitiy</w:t>
      </w:r>
      <w:proofErr w:type="spellEnd"/>
      <w:r w:rsidRPr="00E47307">
        <w:rPr>
          <w:rFonts w:ascii="Times New Roman" w:hAnsi="Times New Roman" w:cs="Times New Roman"/>
          <w:color w:val="000000"/>
          <w:shd w:val="clear" w:color="auto" w:fill="FFFFFF"/>
        </w:rPr>
        <w:t xml:space="preserve"> are considered alongside the island growth history and the </w:t>
      </w:r>
      <w:r w:rsidR="00A50135" w:rsidRPr="00E47307">
        <w:rPr>
          <w:rFonts w:ascii="Times New Roman" w:hAnsi="Times New Roman" w:cs="Times New Roman"/>
          <w:color w:val="000000"/>
          <w:shd w:val="clear" w:color="auto" w:fill="FFFFFF"/>
        </w:rPr>
        <w:t>reanalyzed</w:t>
      </w:r>
      <w:r w:rsidRPr="00E47307">
        <w:rPr>
          <w:rFonts w:ascii="Times New Roman" w:hAnsi="Times New Roman" w:cs="Times New Roman"/>
          <w:color w:val="000000"/>
          <w:shd w:val="clear" w:color="auto" w:fill="FFFFFF"/>
        </w:rPr>
        <w:t xml:space="preserve"> </w:t>
      </w:r>
      <w:proofErr w:type="spellStart"/>
      <w:r w:rsidRPr="00E47307">
        <w:rPr>
          <w:rFonts w:ascii="Times New Roman" w:hAnsi="Times New Roman" w:cs="Times New Roman"/>
          <w:color w:val="000000"/>
          <w:shd w:val="clear" w:color="auto" w:fill="FFFFFF"/>
        </w:rPr>
        <w:t>paleointensities</w:t>
      </w:r>
      <w:proofErr w:type="spellEnd"/>
      <w:r w:rsidRPr="00E47307">
        <w:rPr>
          <w:rFonts w:ascii="Times New Roman" w:hAnsi="Times New Roman" w:cs="Times New Roman"/>
          <w:color w:val="000000"/>
          <w:shd w:val="clear" w:color="auto" w:fill="FFFFFF"/>
        </w:rPr>
        <w:t xml:space="preserve"> presented by </w:t>
      </w:r>
      <w:proofErr w:type="spellStart"/>
      <w:r w:rsidRPr="00E47307">
        <w:rPr>
          <w:rFonts w:ascii="Times New Roman" w:hAnsi="Times New Roman" w:cs="Times New Roman"/>
          <w:color w:val="000000"/>
          <w:shd w:val="clear" w:color="auto" w:fill="FFFFFF"/>
        </w:rPr>
        <w:t>Maurel</w:t>
      </w:r>
      <w:proofErr w:type="spellEnd"/>
      <w:r w:rsidRPr="00E47307">
        <w:rPr>
          <w:rFonts w:ascii="Times New Roman" w:hAnsi="Times New Roman" w:cs="Times New Roman"/>
          <w:color w:val="000000"/>
          <w:shd w:val="clear" w:color="auto" w:fill="FFFFFF"/>
        </w:rPr>
        <w:t xml:space="preserve"> et al (2019).</w:t>
      </w:r>
    </w:p>
    <w:p w14:paraId="65350766" w14:textId="105E3DF0" w:rsidR="0019373C" w:rsidRPr="00735937" w:rsidRDefault="00E47307" w:rsidP="0019373C">
      <w:pPr>
        <w:spacing w:before="240"/>
        <w:ind w:left="720"/>
        <w:jc w:val="both"/>
        <w:rPr>
          <w:rFonts w:ascii="Times New Roman" w:hAnsi="Times New Roman" w:cs="Times New Roman"/>
          <w:color w:val="000000"/>
          <w:shd w:val="clear" w:color="auto" w:fill="FFFFFF"/>
        </w:rPr>
      </w:pPr>
      <w:r w:rsidRPr="0019373C">
        <w:rPr>
          <w:rFonts w:ascii="Times New Roman" w:hAnsi="Times New Roman" w:cs="Times New Roman"/>
          <w:color w:val="000000"/>
          <w:shd w:val="clear" w:color="auto" w:fill="FFFFFF"/>
        </w:rPr>
        <w:t xml:space="preserve">A: </w:t>
      </w:r>
      <w:r w:rsidR="007903CA">
        <w:rPr>
          <w:rFonts w:ascii="Times New Roman" w:hAnsi="Times New Roman" w:cs="Times New Roman"/>
          <w:color w:val="000000"/>
          <w:shd w:val="clear" w:color="auto" w:fill="FFFFFF"/>
        </w:rPr>
        <w:t xml:space="preserve">Thanks for </w:t>
      </w:r>
      <w:r w:rsidR="00935808">
        <w:rPr>
          <w:rFonts w:ascii="Times New Roman" w:hAnsi="Times New Roman" w:cs="Times New Roman"/>
          <w:color w:val="000000"/>
          <w:shd w:val="clear" w:color="auto" w:fill="FFFFFF"/>
        </w:rPr>
        <w:t>your suggestion</w:t>
      </w:r>
      <w:r w:rsidR="007903CA">
        <w:rPr>
          <w:rFonts w:ascii="Times New Roman" w:hAnsi="Times New Roman" w:cs="Times New Roman"/>
          <w:color w:val="000000"/>
          <w:shd w:val="clear" w:color="auto" w:fill="FFFFFF"/>
        </w:rPr>
        <w:t xml:space="preserve">. </w:t>
      </w:r>
      <w:r w:rsidR="00935808">
        <w:rPr>
          <w:rFonts w:ascii="Times New Roman" w:hAnsi="Times New Roman" w:cs="Times New Roman"/>
          <w:color w:val="000000"/>
          <w:shd w:val="clear" w:color="auto" w:fill="FFFFFF"/>
        </w:rPr>
        <w:t xml:space="preserve">We included a more detailed </w:t>
      </w:r>
      <w:r w:rsidR="007903CA">
        <w:rPr>
          <w:rFonts w:ascii="Times New Roman" w:hAnsi="Times New Roman" w:cs="Times New Roman"/>
          <w:color w:val="000000"/>
          <w:shd w:val="clear" w:color="auto" w:fill="FFFFFF"/>
        </w:rPr>
        <w:t xml:space="preserve">discussion about the nature of the paleomagnetic signature in fast-cooled IVA meteorites (i.e., a phase-transition-inherited CRM) in section 4.2. We also included a discussion about how our findings affect the </w:t>
      </w:r>
      <w:proofErr w:type="spellStart"/>
      <w:r w:rsidR="007903CA">
        <w:rPr>
          <w:rFonts w:ascii="Times New Roman" w:hAnsi="Times New Roman" w:cs="Times New Roman"/>
          <w:color w:val="000000"/>
          <w:shd w:val="clear" w:color="auto" w:fill="FFFFFF"/>
        </w:rPr>
        <w:t>paleointensity</w:t>
      </w:r>
      <w:proofErr w:type="spellEnd"/>
      <w:r w:rsidR="007903CA">
        <w:rPr>
          <w:rFonts w:ascii="Times New Roman" w:hAnsi="Times New Roman" w:cs="Times New Roman"/>
          <w:color w:val="000000"/>
          <w:shd w:val="clear" w:color="auto" w:fill="FFFFFF"/>
        </w:rPr>
        <w:t xml:space="preserve"> estimated firstly obtained by Bryson et al. (2017) and lately revisited by Maurel et al. (2019) for the IVA Stei</w:t>
      </w:r>
      <w:r w:rsidR="00D83D08">
        <w:rPr>
          <w:rFonts w:ascii="Times New Roman" w:hAnsi="Times New Roman" w:cs="Times New Roman"/>
          <w:color w:val="000000"/>
          <w:shd w:val="clear" w:color="auto" w:fill="FFFFFF"/>
        </w:rPr>
        <w:t xml:space="preserve">nbach. </w:t>
      </w:r>
    </w:p>
    <w:p w14:paraId="58DCB552" w14:textId="3E69BB75" w:rsidR="00E47307" w:rsidRPr="00735937" w:rsidRDefault="00E47307" w:rsidP="0019373C">
      <w:pPr>
        <w:ind w:firstLine="720"/>
        <w:jc w:val="both"/>
        <w:rPr>
          <w:rFonts w:ascii="Times New Roman" w:hAnsi="Times New Roman" w:cs="Times New Roman"/>
          <w:color w:val="000000"/>
          <w:shd w:val="clear" w:color="auto" w:fill="FFFFFF"/>
        </w:rPr>
      </w:pPr>
    </w:p>
    <w:p w14:paraId="700D8A0A" w14:textId="07313E25" w:rsidR="00E47307" w:rsidRPr="00E47307" w:rsidRDefault="00E47307" w:rsidP="00E47307">
      <w:pPr>
        <w:jc w:val="both"/>
        <w:rPr>
          <w:rFonts w:ascii="Times New Roman" w:hAnsi="Times New Roman" w:cs="Times New Roman"/>
          <w:color w:val="000000"/>
          <w:shd w:val="clear" w:color="auto" w:fill="FFFFFF"/>
        </w:rPr>
      </w:pPr>
      <w:r w:rsidRPr="00E47307">
        <w:rPr>
          <w:rFonts w:ascii="Times New Roman" w:hAnsi="Times New Roman" w:cs="Times New Roman"/>
          <w:color w:val="000000"/>
          <w:shd w:val="clear" w:color="auto" w:fill="FFFFFF"/>
        </w:rPr>
        <w:t xml:space="preserve">9. In the paragraph from line 289-307, the authors consider the possibility that a time-resolved remanence can be recorded across the CZ. They argue that small islands in the fine CZ (further from the tetrataenite rim) inherit their remanence from pre-existing taenite islands, while large islands (closer to the tetrataenite rim) recorded a new remanence on ordering. As such, the remanence in the fine CZ would predate that in the coarse CZ in this model. However, the fine CZ forms from regions of taenite with lower bulk Ni concentrations, and so forms at lower temperatures (and later times). At some distance across the CZ (i.e., at a critical bulk Ni concentration), this will occur once the material has cooled below 320 C, such that the islands will form as tetrataenite rather than forming initially as taenite and then ordering to form tetrataenite. As such, the fine CZ cannot inherit a remanence from existing taenite in this case because it formed directly as tetrataenite. It may be possible that an intermediate distance across the CZ formed </w:t>
      </w:r>
      <w:r w:rsidRPr="00735937">
        <w:rPr>
          <w:rFonts w:ascii="Times New Roman" w:hAnsi="Times New Roman" w:cs="Times New Roman"/>
          <w:color w:val="000000"/>
          <w:shd w:val="clear" w:color="auto" w:fill="FFFFFF"/>
        </w:rPr>
        <w:t>following</w:t>
      </w:r>
      <w:r w:rsidRPr="00E47307">
        <w:rPr>
          <w:rFonts w:ascii="Times New Roman" w:hAnsi="Times New Roman" w:cs="Times New Roman"/>
          <w:color w:val="000000"/>
          <w:shd w:val="clear" w:color="auto" w:fill="FFFFFF"/>
        </w:rPr>
        <w:t xml:space="preserve"> the history assumed by the authors (i.e., islands form as taenite at &gt;320 C and are small enough to be SD), but, again, the actual growth mechanism of spinodal decomposition (i.e., the results of Maurel et al., 2019) need to be considered here because these small islands do not need to have existed. I suggest that this proposed recording history across the CZ is considered and presented carefully, and that a discussion of the consequences of the smallest islands having formed as tetrataenite (rather than forming as taenite and ordering to become tetrataenite) and the impact of this on remanence acquisition is included.</w:t>
      </w:r>
    </w:p>
    <w:p w14:paraId="7FFFEF0D" w14:textId="717C3318" w:rsidR="00935808" w:rsidRPr="00E47307" w:rsidRDefault="00E47307" w:rsidP="00935808">
      <w:pPr>
        <w:spacing w:before="240"/>
        <w:ind w:left="720"/>
        <w:jc w:val="both"/>
        <w:rPr>
          <w:rFonts w:ascii="Times New Roman" w:hAnsi="Times New Roman" w:cs="Times New Roman"/>
          <w:color w:val="000000"/>
          <w:shd w:val="clear" w:color="auto" w:fill="FFFFFF"/>
        </w:rPr>
      </w:pPr>
      <w:r w:rsidRPr="00D83D08">
        <w:rPr>
          <w:rFonts w:ascii="Times New Roman" w:hAnsi="Times New Roman" w:cs="Times New Roman"/>
          <w:color w:val="000000"/>
          <w:shd w:val="clear" w:color="auto" w:fill="FFFFFF"/>
        </w:rPr>
        <w:t xml:space="preserve">A: </w:t>
      </w:r>
      <w:r w:rsidR="00935808">
        <w:rPr>
          <w:rFonts w:ascii="Times New Roman" w:hAnsi="Times New Roman" w:cs="Times New Roman"/>
          <w:color w:val="000000"/>
          <w:shd w:val="clear" w:color="auto" w:fill="FFFFFF"/>
        </w:rPr>
        <w:t xml:space="preserve">Thanks also for pointing this out. We used the model of Maurel et al. (2019) to estimate the extension of CZs of </w:t>
      </w:r>
      <w:proofErr w:type="gramStart"/>
      <w:r w:rsidR="00935808">
        <w:rPr>
          <w:rFonts w:ascii="Times New Roman" w:hAnsi="Times New Roman" w:cs="Times New Roman"/>
          <w:color w:val="000000"/>
          <w:shd w:val="clear" w:color="auto" w:fill="FFFFFF"/>
        </w:rPr>
        <w:t>slowly-cooled</w:t>
      </w:r>
      <w:proofErr w:type="gramEnd"/>
      <w:r w:rsidR="00935808">
        <w:rPr>
          <w:rFonts w:ascii="Times New Roman" w:hAnsi="Times New Roman" w:cs="Times New Roman"/>
          <w:color w:val="000000"/>
          <w:shd w:val="clear" w:color="auto" w:fill="FFFFFF"/>
        </w:rPr>
        <w:t xml:space="preserve"> meteorites where the CRM inheritance is likely to occur (please, see section 4.5).</w:t>
      </w:r>
    </w:p>
    <w:p w14:paraId="23A01B12" w14:textId="1882B3A5" w:rsidR="000D294C" w:rsidRPr="00935808" w:rsidRDefault="000D294C" w:rsidP="00935808">
      <w:pPr>
        <w:ind w:firstLine="720"/>
        <w:jc w:val="both"/>
        <w:rPr>
          <w:rFonts w:ascii="Times New Roman" w:hAnsi="Times New Roman" w:cs="Times New Roman"/>
        </w:rPr>
      </w:pPr>
    </w:p>
    <w:sectPr w:rsidR="000D294C" w:rsidRPr="00935808">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yn Williams" w:date="2024-03-12T11:40:00Z" w:initials="WW">
    <w:p w14:paraId="166CFCAA" w14:textId="77777777" w:rsidR="00DF4EB7" w:rsidRDefault="00DF4EB7" w:rsidP="00DF4EB7">
      <w:r>
        <w:rPr>
          <w:rStyle w:val="CommentReference"/>
        </w:rPr>
        <w:annotationRef/>
      </w:r>
      <w:r>
        <w:rPr>
          <w:color w:val="000000"/>
          <w:sz w:val="20"/>
          <w:szCs w:val="20"/>
        </w:rPr>
        <w:t>They almost all are form mantle-stripped planetary cores. The paper the referee cites gives an example of a partially differentiated asteroid and subsequent impact, but this is I think more unusual and still needs to have Si inclusions. I would have probably kept much of your original text and modified to “Iron meteorites are usually believed to be fragments of mantle-stripped planetary cores ejected during catastrophic collisions. They are, therefore, an important class of material…..</w:t>
      </w:r>
    </w:p>
    <w:p w14:paraId="6E25BBDB" w14:textId="77777777" w:rsidR="00DF4EB7" w:rsidRDefault="00DF4EB7" w:rsidP="00DF4EB7"/>
    <w:p w14:paraId="1D685340" w14:textId="77777777" w:rsidR="00DF4EB7" w:rsidRDefault="00DF4EB7" w:rsidP="00DF4EB7">
      <w:r>
        <w:rPr>
          <w:color w:val="000000"/>
          <w:sz w:val="20"/>
          <w:szCs w:val="20"/>
        </w:rPr>
        <w:t xml:space="preserve">The note to the Editor would then be that Iron meteorites are usually form mantle-stripped cores, with the one exception of partially differentiated asteroids that subsequently undergo a collision. But in that case we would expect to see some silicate inclusions. But the reviewer is correctly and we have modified the text to be careful not to claim that all iron meteorites are from mantle-stripped cores. </w:t>
      </w:r>
    </w:p>
  </w:comment>
  <w:comment w:id="1" w:author="Wyn Williams" w:date="2024-03-12T13:42:00Z" w:initials="WW">
    <w:p w14:paraId="468BA97E" w14:textId="77777777" w:rsidR="000A7E06" w:rsidRDefault="000A7E06" w:rsidP="000A7E06">
      <w:r>
        <w:rPr>
          <w:rStyle w:val="CommentReference"/>
        </w:rPr>
        <w:annotationRef/>
      </w:r>
      <w:r>
        <w:rPr>
          <w:color w:val="000000"/>
          <w:sz w:val="20"/>
          <w:szCs w:val="20"/>
        </w:rPr>
        <w:t xml:space="preserve">I don’t know enough about group theory, but my feeling is that 1st order transitions are not always associated with nucleation and growth. It maybe that Richard is trying to point us to some other properties of 1st order transitions, but in any case I think you have the right response here. We are basing our models on experimental evidence and I think it is for others to publish their work on phase transitions to suggest a  theoretic underpinning of these observations. </w:t>
      </w:r>
    </w:p>
  </w:comment>
  <w:comment w:id="2" w:author="Wyn Williams" w:date="2024-03-12T13:44:00Z" w:initials="WW">
    <w:p w14:paraId="22E62ED0" w14:textId="77777777" w:rsidR="006E22C3" w:rsidRDefault="000A7E06" w:rsidP="006E22C3">
      <w:r>
        <w:rPr>
          <w:rStyle w:val="CommentReference"/>
        </w:rPr>
        <w:annotationRef/>
      </w:r>
      <w:r w:rsidR="006E22C3">
        <w:rPr>
          <w:sz w:val="20"/>
          <w:szCs w:val="20"/>
        </w:rPr>
        <w:t>This is picky, but fair enough. I might be worth saying in the note to the editor that the model we make is not critically dependent on grain shape.</w:t>
      </w:r>
      <w:r w:rsidR="006E22C3">
        <w:rPr>
          <w:sz w:val="20"/>
          <w:szCs w:val="20"/>
        </w:rPr>
        <w:cr/>
      </w:r>
    </w:p>
  </w:comment>
  <w:comment w:id="19" w:author="Wyn Williams" w:date="2024-03-13T07:41:00Z" w:initials="WW">
    <w:p w14:paraId="6256DDDA" w14:textId="77777777" w:rsidR="003D19EF" w:rsidRDefault="006E22C3" w:rsidP="003D19EF">
      <w:r>
        <w:rPr>
          <w:rStyle w:val="CommentReference"/>
        </w:rPr>
        <w:annotationRef/>
      </w:r>
      <w:r w:rsidR="003D19EF">
        <w:rPr>
          <w:sz w:val="20"/>
          <w:szCs w:val="20"/>
        </w:rPr>
        <w:t xml:space="preserve">That’s odd. 67nm is not a critical size for magnetite, for any shape! The lower limit for stable SD is equidimensional is more like 37nm.  Maybe he meant 47nm. It’s definitely not ‘well recognised’ by me. I’m tempted to say that in the reply to editor, but maybe it’s not worth it.  </w:t>
      </w:r>
    </w:p>
  </w:comment>
  <w:comment w:id="38" w:author="Wyn Williams" w:date="2024-03-13T07:57:00Z" w:initials="WW">
    <w:p w14:paraId="489682AB" w14:textId="4087BF94" w:rsidR="00FE437D" w:rsidRDefault="00FE437D" w:rsidP="00FE437D">
      <w:r>
        <w:rPr>
          <w:rStyle w:val="CommentReference"/>
        </w:rPr>
        <w:annotationRef/>
      </w:r>
      <w:r>
        <w:rPr>
          <w:color w:val="000000"/>
          <w:sz w:val="20"/>
          <w:szCs w:val="20"/>
        </w:rPr>
        <w:t>Richard is correct here.However, your reply is perfect, and I agree to keeping the figure unaltered. However, would it be useful to put in an additional figure showing an expanded scale for relaxations maybe to 1 million years, just to clearly demonstrate your point?</w:t>
      </w:r>
    </w:p>
  </w:comment>
  <w:comment w:id="39" w:author="Wyn Williams" w:date="2024-03-13T08:33:00Z" w:initials="WW">
    <w:p w14:paraId="7D36FF61" w14:textId="77777777" w:rsidR="004B7E38" w:rsidRDefault="004B7E38" w:rsidP="004B7E38">
      <w:r>
        <w:rPr>
          <w:rStyle w:val="CommentReference"/>
        </w:rPr>
        <w:annotationRef/>
      </w:r>
      <w:r>
        <w:rPr>
          <w:color w:val="000000"/>
          <w:sz w:val="20"/>
          <w:szCs w:val="20"/>
        </w:rPr>
        <w:t>Most people associate unblocking with the whole grains because no one has looked at blocking in multi-phase material!! Nevertheless I think his point is valid.</w:t>
      </w:r>
    </w:p>
  </w:comment>
  <w:comment w:id="53" w:author="Wyn Williams" w:date="2024-03-13T08:48:00Z" w:initials="WW">
    <w:p w14:paraId="253DA4B5" w14:textId="77777777" w:rsidR="00534ABD" w:rsidRDefault="00534ABD" w:rsidP="00534ABD">
      <w:r>
        <w:rPr>
          <w:rStyle w:val="CommentReference"/>
        </w:rPr>
        <w:annotationRef/>
      </w:r>
      <w:r>
        <w:rPr>
          <w:color w:val="000000"/>
          <w:sz w:val="20"/>
          <w:szCs w:val="20"/>
        </w:rPr>
        <w:t xml:space="preserve">I am in two minds about this. Your effort was indeed a best guess, although the discussion was still useful as first order analysis. I think your response is pretty good. </w:t>
      </w:r>
    </w:p>
    <w:p w14:paraId="04BF79E6" w14:textId="77777777" w:rsidR="00534ABD" w:rsidRDefault="00534ABD" w:rsidP="00534ABD">
      <w:r>
        <w:rPr>
          <w:color w:val="000000"/>
          <w:sz w:val="20"/>
          <w:szCs w:val="20"/>
        </w:rPr>
        <w:t>As you recall I was always a bit uncertain about this, but I think we don’t have a better model at present.</w:t>
      </w:r>
    </w:p>
  </w:comment>
  <w:comment w:id="59" w:author="Wyn Williams" w:date="2024-03-13T13:30:00Z" w:initials="WW">
    <w:p w14:paraId="270CE728" w14:textId="77777777" w:rsidR="00581EF9" w:rsidRDefault="003740E9" w:rsidP="00581EF9">
      <w:r>
        <w:rPr>
          <w:rStyle w:val="CommentReference"/>
        </w:rPr>
        <w:annotationRef/>
      </w:r>
      <w:r w:rsidR="00581EF9">
        <w:rPr>
          <w:sz w:val="20"/>
          <w:szCs w:val="20"/>
        </w:rPr>
        <w:t xml:space="preserve">In the next issue that Richard gives (17), he says that grain coarsening is at most 40% beyond their initial spinodal size. If they are initially 14 nm then Richard suggests that they will at most grow to 20nm. So from your explanation this is enough to grow through a blocking volume for at least some of them. </w:t>
      </w:r>
    </w:p>
  </w:comment>
  <w:comment w:id="71" w:author="Wyn Williams" w:date="2024-03-13T14:45:00Z" w:initials="WW">
    <w:p w14:paraId="11033B75" w14:textId="77777777" w:rsidR="000E14DD" w:rsidRDefault="000E14DD" w:rsidP="000E14DD">
      <w:r>
        <w:rPr>
          <w:rStyle w:val="CommentReference"/>
        </w:rPr>
        <w:annotationRef/>
      </w:r>
      <w:r>
        <w:rPr>
          <w:color w:val="000000"/>
          <w:sz w:val="20"/>
          <w:szCs w:val="20"/>
        </w:rPr>
        <w:t>This last part of the sentence seems out of place, can you rephrase the sentence ?</w:t>
      </w:r>
    </w:p>
  </w:comment>
  <w:comment w:id="72" w:author="Wyn Williams" w:date="2024-03-13T14:45:00Z" w:initials="WW">
    <w:p w14:paraId="72FC7165" w14:textId="77777777" w:rsidR="000E14DD" w:rsidRDefault="000E14DD" w:rsidP="000E14DD">
      <w:r>
        <w:rPr>
          <w:rStyle w:val="CommentReference"/>
        </w:rPr>
        <w:annotationRef/>
      </w:r>
      <w:r>
        <w:rPr>
          <w:color w:val="000000"/>
          <w:sz w:val="20"/>
          <w:szCs w:val="20"/>
        </w:rPr>
        <w:t>Refer to a specific issue by number(s)</w:t>
      </w:r>
    </w:p>
  </w:comment>
  <w:comment w:id="73" w:author="Wyn Williams" w:date="2024-03-13T14:50:00Z" w:initials="WW">
    <w:p w14:paraId="2CCD23FC" w14:textId="77777777" w:rsidR="000E14DD" w:rsidRDefault="000E14DD" w:rsidP="000E14DD">
      <w:r>
        <w:rPr>
          <w:rStyle w:val="CommentReference"/>
        </w:rPr>
        <w:annotationRef/>
      </w:r>
      <w:r>
        <w:rPr>
          <w:color w:val="000000"/>
          <w:sz w:val="20"/>
          <w:szCs w:val="20"/>
        </w:rPr>
        <w:t xml:space="preserve">This is true. I am slightly dubious about Tom’s calculation, but then I haven’t repeated it so can’t be sure. One significant thing it that you need less grains if they are higher remanence. In any case I am happy with your reply. </w:t>
      </w:r>
    </w:p>
  </w:comment>
  <w:comment w:id="74" w:author="Wyn Williams" w:date="2024-03-13T14:57:00Z" w:initials="WW">
    <w:p w14:paraId="458483BE" w14:textId="77777777" w:rsidR="00EF016B" w:rsidRDefault="00EF016B" w:rsidP="00EF016B">
      <w:r>
        <w:rPr>
          <w:rStyle w:val="CommentReference"/>
        </w:rPr>
        <w:annotationRef/>
      </w:r>
      <w:r>
        <w:rPr>
          <w:color w:val="000000"/>
          <w:sz w:val="20"/>
          <w:szCs w:val="20"/>
        </w:rPr>
        <w:t>I am not sure you have answered the question. Richard was asking you to estimate the likely thickness of the CZ that might preserve the magnetic remanence. I am not sure how proactive this is since it’s likely to be composition and cooling rate dependent.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685340" w15:done="0"/>
  <w15:commentEx w15:paraId="468BA97E" w15:done="0"/>
  <w15:commentEx w15:paraId="22E62ED0" w15:done="0"/>
  <w15:commentEx w15:paraId="6256DDDA" w15:done="0"/>
  <w15:commentEx w15:paraId="489682AB" w15:done="0"/>
  <w15:commentEx w15:paraId="7D36FF61" w15:done="0"/>
  <w15:commentEx w15:paraId="04BF79E6" w15:done="0"/>
  <w15:commentEx w15:paraId="270CE728" w15:done="0"/>
  <w15:commentEx w15:paraId="11033B75" w15:done="0"/>
  <w15:commentEx w15:paraId="72FC7165" w15:done="0"/>
  <w15:commentEx w15:paraId="2CCD23FC" w15:done="0"/>
  <w15:commentEx w15:paraId="458483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76A79F" w16cex:dateUtc="2024-03-12T11:40:00Z"/>
  <w16cex:commentExtensible w16cex:durableId="5508FFBF" w16cex:dateUtc="2024-03-12T13:42:00Z"/>
  <w16cex:commentExtensible w16cex:durableId="286CA9DD" w16cex:dateUtc="2024-03-12T13:44:00Z"/>
  <w16cex:commentExtensible w16cex:durableId="6E21C700" w16cex:dateUtc="2024-03-13T07:41:00Z"/>
  <w16cex:commentExtensible w16cex:durableId="77EF5634" w16cex:dateUtc="2024-03-13T07:57:00Z"/>
  <w16cex:commentExtensible w16cex:durableId="75F22731" w16cex:dateUtc="2024-03-13T08:33:00Z"/>
  <w16cex:commentExtensible w16cex:durableId="1DA60A1F" w16cex:dateUtc="2024-03-13T08:48:00Z"/>
  <w16cex:commentExtensible w16cex:durableId="16219A28" w16cex:dateUtc="2024-03-13T13:30:00Z"/>
  <w16cex:commentExtensible w16cex:durableId="489992C1" w16cex:dateUtc="2024-03-13T14:45:00Z"/>
  <w16cex:commentExtensible w16cex:durableId="021F7064" w16cex:dateUtc="2024-03-13T14:45:00Z"/>
  <w16cex:commentExtensible w16cex:durableId="2F2F8CA4" w16cex:dateUtc="2024-03-13T14:50:00Z"/>
  <w16cex:commentExtensible w16cex:durableId="62C7E13D" w16cex:dateUtc="2024-03-13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685340" w16cid:durableId="3F76A79F"/>
  <w16cid:commentId w16cid:paraId="468BA97E" w16cid:durableId="5508FFBF"/>
  <w16cid:commentId w16cid:paraId="22E62ED0" w16cid:durableId="286CA9DD"/>
  <w16cid:commentId w16cid:paraId="6256DDDA" w16cid:durableId="6E21C700"/>
  <w16cid:commentId w16cid:paraId="489682AB" w16cid:durableId="77EF5634"/>
  <w16cid:commentId w16cid:paraId="7D36FF61" w16cid:durableId="75F22731"/>
  <w16cid:commentId w16cid:paraId="04BF79E6" w16cid:durableId="1DA60A1F"/>
  <w16cid:commentId w16cid:paraId="270CE728" w16cid:durableId="16219A28"/>
  <w16cid:commentId w16cid:paraId="11033B75" w16cid:durableId="489992C1"/>
  <w16cid:commentId w16cid:paraId="72FC7165" w16cid:durableId="021F7064"/>
  <w16cid:commentId w16cid:paraId="2CCD23FC" w16cid:durableId="2F2F8CA4"/>
  <w16cid:commentId w16cid:paraId="458483BE" w16cid:durableId="62C7E1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41062"/>
    <w:multiLevelType w:val="hybridMultilevel"/>
    <w:tmpl w:val="3D44C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9604F"/>
    <w:multiLevelType w:val="hybridMultilevel"/>
    <w:tmpl w:val="E050040A"/>
    <w:lvl w:ilvl="0" w:tplc="07769C48">
      <w:start w:val="6"/>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891444">
    <w:abstractNumId w:val="0"/>
  </w:num>
  <w:num w:numId="2" w16cid:durableId="361992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yn Williams">
    <w15:presenceInfo w15:providerId="AD" w15:userId="S::williams@ed.ac.uk::47c341b3-1ce5-45ee-bd11-a3d01a0a0e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AC"/>
    <w:rsid w:val="0006106A"/>
    <w:rsid w:val="0008153A"/>
    <w:rsid w:val="000A7E06"/>
    <w:rsid w:val="000C2124"/>
    <w:rsid w:val="000D294C"/>
    <w:rsid w:val="000D7B4F"/>
    <w:rsid w:val="000E14DD"/>
    <w:rsid w:val="001105E1"/>
    <w:rsid w:val="001261E4"/>
    <w:rsid w:val="0018118C"/>
    <w:rsid w:val="0019373C"/>
    <w:rsid w:val="001C276C"/>
    <w:rsid w:val="001E7D7B"/>
    <w:rsid w:val="00222B3B"/>
    <w:rsid w:val="00260D1A"/>
    <w:rsid w:val="00286C34"/>
    <w:rsid w:val="0029378B"/>
    <w:rsid w:val="002B5146"/>
    <w:rsid w:val="002C54CC"/>
    <w:rsid w:val="002C6BCD"/>
    <w:rsid w:val="002D5F37"/>
    <w:rsid w:val="002E4426"/>
    <w:rsid w:val="002F2549"/>
    <w:rsid w:val="002F564F"/>
    <w:rsid w:val="002F60CF"/>
    <w:rsid w:val="00311269"/>
    <w:rsid w:val="00325D5C"/>
    <w:rsid w:val="0034744D"/>
    <w:rsid w:val="003740E9"/>
    <w:rsid w:val="003B2AA3"/>
    <w:rsid w:val="003C2334"/>
    <w:rsid w:val="003D19EF"/>
    <w:rsid w:val="003F2183"/>
    <w:rsid w:val="004415D5"/>
    <w:rsid w:val="00476B08"/>
    <w:rsid w:val="00494867"/>
    <w:rsid w:val="004A06E0"/>
    <w:rsid w:val="004B7E38"/>
    <w:rsid w:val="00507879"/>
    <w:rsid w:val="00534ABD"/>
    <w:rsid w:val="00551298"/>
    <w:rsid w:val="00552B16"/>
    <w:rsid w:val="005714E0"/>
    <w:rsid w:val="00581EF9"/>
    <w:rsid w:val="005D0182"/>
    <w:rsid w:val="005E48B7"/>
    <w:rsid w:val="005F5312"/>
    <w:rsid w:val="0061375D"/>
    <w:rsid w:val="006361DC"/>
    <w:rsid w:val="006419D1"/>
    <w:rsid w:val="0064563E"/>
    <w:rsid w:val="006E22C3"/>
    <w:rsid w:val="00711EE1"/>
    <w:rsid w:val="00734976"/>
    <w:rsid w:val="00735937"/>
    <w:rsid w:val="007903CA"/>
    <w:rsid w:val="007A5CA6"/>
    <w:rsid w:val="007F4BDC"/>
    <w:rsid w:val="008630FC"/>
    <w:rsid w:val="00863DDE"/>
    <w:rsid w:val="008D07AF"/>
    <w:rsid w:val="008E1449"/>
    <w:rsid w:val="008E6429"/>
    <w:rsid w:val="00935808"/>
    <w:rsid w:val="00952856"/>
    <w:rsid w:val="009625D5"/>
    <w:rsid w:val="0098544D"/>
    <w:rsid w:val="009A3A13"/>
    <w:rsid w:val="009B5B15"/>
    <w:rsid w:val="009E4ED0"/>
    <w:rsid w:val="009F7602"/>
    <w:rsid w:val="00A01FCB"/>
    <w:rsid w:val="00A07517"/>
    <w:rsid w:val="00A42C2D"/>
    <w:rsid w:val="00A50135"/>
    <w:rsid w:val="00A60092"/>
    <w:rsid w:val="00AF6C7A"/>
    <w:rsid w:val="00B0353E"/>
    <w:rsid w:val="00B108E9"/>
    <w:rsid w:val="00B16F17"/>
    <w:rsid w:val="00B21617"/>
    <w:rsid w:val="00B224AF"/>
    <w:rsid w:val="00B231FF"/>
    <w:rsid w:val="00C27A77"/>
    <w:rsid w:val="00C30B17"/>
    <w:rsid w:val="00C31FB7"/>
    <w:rsid w:val="00C54DD2"/>
    <w:rsid w:val="00C61F9A"/>
    <w:rsid w:val="00C6346B"/>
    <w:rsid w:val="00C643E7"/>
    <w:rsid w:val="00C83A9E"/>
    <w:rsid w:val="00C8702C"/>
    <w:rsid w:val="00CA45FE"/>
    <w:rsid w:val="00CD4949"/>
    <w:rsid w:val="00D13293"/>
    <w:rsid w:val="00D151BA"/>
    <w:rsid w:val="00D2741F"/>
    <w:rsid w:val="00D3117E"/>
    <w:rsid w:val="00D3399F"/>
    <w:rsid w:val="00D51DAC"/>
    <w:rsid w:val="00D63CD8"/>
    <w:rsid w:val="00D705D1"/>
    <w:rsid w:val="00D83D08"/>
    <w:rsid w:val="00DD7125"/>
    <w:rsid w:val="00DF4EB7"/>
    <w:rsid w:val="00E35B75"/>
    <w:rsid w:val="00E47307"/>
    <w:rsid w:val="00E86747"/>
    <w:rsid w:val="00E95F80"/>
    <w:rsid w:val="00ED08D4"/>
    <w:rsid w:val="00EF016B"/>
    <w:rsid w:val="00EF6838"/>
    <w:rsid w:val="00F01D1E"/>
    <w:rsid w:val="00F44167"/>
    <w:rsid w:val="00F9393A"/>
    <w:rsid w:val="00FA49AC"/>
    <w:rsid w:val="00FA7AD0"/>
    <w:rsid w:val="00FD5A63"/>
    <w:rsid w:val="00FE437D"/>
    <w:rsid w:val="00FE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00E"/>
  <w15:chartTrackingRefBased/>
  <w15:docId w15:val="{C6EFAB8D-6C61-4268-B3F5-EEC220BB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4D"/>
    <w:pPr>
      <w:ind w:left="720"/>
      <w:contextualSpacing/>
    </w:pPr>
  </w:style>
  <w:style w:type="character" w:styleId="Hyperlink">
    <w:name w:val="Hyperlink"/>
    <w:basedOn w:val="DefaultParagraphFont"/>
    <w:uiPriority w:val="99"/>
    <w:semiHidden/>
    <w:unhideWhenUsed/>
    <w:rsid w:val="00C8702C"/>
    <w:rPr>
      <w:color w:val="0000FF"/>
      <w:u w:val="single"/>
    </w:rPr>
  </w:style>
  <w:style w:type="character" w:customStyle="1" w:styleId="TitleChar">
    <w:name w:val="Title Char"/>
    <w:basedOn w:val="DefaultParagraphFont"/>
    <w:link w:val="Title"/>
    <w:uiPriority w:val="10"/>
    <w:qFormat/>
    <w:rsid w:val="00B231FF"/>
    <w:rPr>
      <w:rFonts w:ascii="Times New Roman" w:eastAsiaTheme="majorEastAsia" w:hAnsi="Times New Roman" w:cstheme="majorBidi"/>
      <w:b/>
      <w:spacing w:val="-10"/>
      <w:sz w:val="28"/>
      <w:szCs w:val="56"/>
    </w:rPr>
  </w:style>
  <w:style w:type="paragraph" w:styleId="Title">
    <w:name w:val="Title"/>
    <w:basedOn w:val="Normal"/>
    <w:next w:val="BodyText"/>
    <w:link w:val="TitleChar"/>
    <w:uiPriority w:val="10"/>
    <w:qFormat/>
    <w:rsid w:val="00B231FF"/>
    <w:pPr>
      <w:suppressAutoHyphens/>
      <w:spacing w:after="0" w:line="240" w:lineRule="auto"/>
      <w:contextualSpacing/>
      <w:jc w:val="center"/>
    </w:pPr>
    <w:rPr>
      <w:rFonts w:ascii="Times New Roman" w:eastAsiaTheme="majorEastAsia" w:hAnsi="Times New Roman" w:cstheme="majorBidi"/>
      <w:b/>
      <w:spacing w:val="-10"/>
      <w:sz w:val="28"/>
      <w:szCs w:val="56"/>
    </w:rPr>
  </w:style>
  <w:style w:type="character" w:customStyle="1" w:styleId="TtuloChar1">
    <w:name w:val="Título Char1"/>
    <w:basedOn w:val="DefaultParagraphFont"/>
    <w:uiPriority w:val="10"/>
    <w:rsid w:val="00B231F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B231FF"/>
    <w:pPr>
      <w:spacing w:after="120"/>
    </w:pPr>
  </w:style>
  <w:style w:type="character" w:customStyle="1" w:styleId="BodyTextChar">
    <w:name w:val="Body Text Char"/>
    <w:basedOn w:val="DefaultParagraphFont"/>
    <w:link w:val="BodyText"/>
    <w:uiPriority w:val="99"/>
    <w:semiHidden/>
    <w:rsid w:val="00B231FF"/>
  </w:style>
  <w:style w:type="character" w:styleId="Emphasis">
    <w:name w:val="Emphasis"/>
    <w:basedOn w:val="DefaultParagraphFont"/>
    <w:uiPriority w:val="20"/>
    <w:qFormat/>
    <w:rsid w:val="001C276C"/>
    <w:rPr>
      <w:i/>
      <w:iCs/>
    </w:rPr>
  </w:style>
  <w:style w:type="character" w:styleId="CommentReference">
    <w:name w:val="annotation reference"/>
    <w:basedOn w:val="DefaultParagraphFont"/>
    <w:uiPriority w:val="99"/>
    <w:semiHidden/>
    <w:unhideWhenUsed/>
    <w:rsid w:val="00DF4EB7"/>
    <w:rPr>
      <w:sz w:val="16"/>
      <w:szCs w:val="16"/>
    </w:rPr>
  </w:style>
  <w:style w:type="paragraph" w:styleId="CommentText">
    <w:name w:val="annotation text"/>
    <w:basedOn w:val="Normal"/>
    <w:link w:val="CommentTextChar"/>
    <w:uiPriority w:val="99"/>
    <w:semiHidden/>
    <w:unhideWhenUsed/>
    <w:rsid w:val="00DF4EB7"/>
    <w:pPr>
      <w:spacing w:line="240" w:lineRule="auto"/>
    </w:pPr>
    <w:rPr>
      <w:sz w:val="20"/>
      <w:szCs w:val="20"/>
    </w:rPr>
  </w:style>
  <w:style w:type="character" w:customStyle="1" w:styleId="CommentTextChar">
    <w:name w:val="Comment Text Char"/>
    <w:basedOn w:val="DefaultParagraphFont"/>
    <w:link w:val="CommentText"/>
    <w:uiPriority w:val="99"/>
    <w:semiHidden/>
    <w:rsid w:val="00DF4EB7"/>
    <w:rPr>
      <w:sz w:val="20"/>
      <w:szCs w:val="20"/>
    </w:rPr>
  </w:style>
  <w:style w:type="paragraph" w:styleId="CommentSubject">
    <w:name w:val="annotation subject"/>
    <w:basedOn w:val="CommentText"/>
    <w:next w:val="CommentText"/>
    <w:link w:val="CommentSubjectChar"/>
    <w:uiPriority w:val="99"/>
    <w:semiHidden/>
    <w:unhideWhenUsed/>
    <w:rsid w:val="00DF4EB7"/>
    <w:rPr>
      <w:b/>
      <w:bCs/>
    </w:rPr>
  </w:style>
  <w:style w:type="character" w:customStyle="1" w:styleId="CommentSubjectChar">
    <w:name w:val="Comment Subject Char"/>
    <w:basedOn w:val="CommentTextChar"/>
    <w:link w:val="CommentSubject"/>
    <w:uiPriority w:val="99"/>
    <w:semiHidden/>
    <w:rsid w:val="00DF4EB7"/>
    <w:rPr>
      <w:b/>
      <w:bCs/>
      <w:sz w:val="20"/>
      <w:szCs w:val="20"/>
    </w:rPr>
  </w:style>
  <w:style w:type="paragraph" w:styleId="Revision">
    <w:name w:val="Revision"/>
    <w:hidden/>
    <w:uiPriority w:val="99"/>
    <w:semiHidden/>
    <w:rsid w:val="00D15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mansbach@mit.edu" TargetMode="External"/><Relationship Id="rId10" Type="http://schemas.openxmlformats.org/officeDocument/2006/relationships/hyperlink" Target="mailto:chris.howard@newcastle.edu.au"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4663</Words>
  <Characters>26585</Characters>
  <Application>Microsoft Office Word</Application>
  <DocSecurity>0</DocSecurity>
  <Lines>221</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Devienne</dc:creator>
  <cp:keywords/>
  <dc:description/>
  <cp:lastModifiedBy>Wyn Williams</cp:lastModifiedBy>
  <cp:revision>2</cp:revision>
  <dcterms:created xsi:type="dcterms:W3CDTF">2024-03-13T15:15:00Z</dcterms:created>
  <dcterms:modified xsi:type="dcterms:W3CDTF">2024-03-13T15:15:00Z</dcterms:modified>
</cp:coreProperties>
</file>